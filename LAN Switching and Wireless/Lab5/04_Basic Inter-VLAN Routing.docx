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207" w:rsidRDefault="00987207">
      <w:pPr>
        <w:pStyle w:val="Heading1"/>
      </w:pPr>
    </w:p>
    <w:p w:rsidR="00987207" w:rsidRPr="00526148" w:rsidRDefault="00987207">
      <w:pPr>
        <w:pStyle w:val="Heading1"/>
      </w:pPr>
      <w:r>
        <w:t>Lab 6.4.1: Basic Inter-VLAN Routing</w:t>
      </w:r>
    </w:p>
    <w:p w:rsidR="00987207" w:rsidRDefault="00987207">
      <w:pPr>
        <w:pStyle w:val="Heading2"/>
      </w:pPr>
      <w:r>
        <w:t>Topology Diagram</w:t>
      </w:r>
    </w:p>
    <w:p w:rsidR="00987207" w:rsidRPr="00526148" w:rsidRDefault="00AB7C9F">
      <w:pPr>
        <w:pStyle w:val="Heading2"/>
        <w:jc w:val="center"/>
      </w:pPr>
      <w:r>
        <w:rPr>
          <w:noProof/>
          <w:lang w:val="en-IE" w:eastAsia="en-IE"/>
        </w:rPr>
        <w:drawing>
          <wp:inline distT="0" distB="0" distL="0" distR="0">
            <wp:extent cx="5939790" cy="5214620"/>
            <wp:effectExtent l="0" t="0" r="0" b="0"/>
            <wp:docPr id="2" name="Picture 1" descr="E3_Lab_6_4_1-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_Lab_6_4_1-graph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5214620"/>
                    </a:xfrm>
                    <a:prstGeom prst="rect">
                      <a:avLst/>
                    </a:prstGeom>
                    <a:noFill/>
                    <a:ln>
                      <a:noFill/>
                    </a:ln>
                  </pic:spPr>
                </pic:pic>
              </a:graphicData>
            </a:graphic>
          </wp:inline>
        </w:drawing>
      </w:r>
    </w:p>
    <w:p w:rsidR="00987207" w:rsidRPr="00592323" w:rsidRDefault="00987207">
      <w:pPr>
        <w:pStyle w:val="Heading2"/>
      </w:pPr>
      <w:r w:rsidRPr="00592323">
        <w:t>Addressing Table</w:t>
      </w:r>
    </w:p>
    <w:tbl>
      <w:tblPr>
        <w:tblStyle w:val="TableGrid"/>
        <w:tblW w:w="0" w:type="auto"/>
        <w:jc w:val="center"/>
        <w:tblLook w:val="01E0" w:firstRow="1" w:lastRow="1" w:firstColumn="1" w:lastColumn="1" w:noHBand="0" w:noVBand="0"/>
      </w:tblPr>
      <w:tblGrid>
        <w:gridCol w:w="1317"/>
        <w:gridCol w:w="1217"/>
        <w:gridCol w:w="2052"/>
        <w:gridCol w:w="2541"/>
        <w:gridCol w:w="1949"/>
      </w:tblGrid>
      <w:tr w:rsidR="00987207" w:rsidRPr="00F11A0B">
        <w:trPr>
          <w:trHeight w:hRule="exact" w:val="568"/>
          <w:jc w:val="center"/>
        </w:trPr>
        <w:tc>
          <w:tcPr>
            <w:tcW w:w="1317" w:type="dxa"/>
            <w:shd w:val="clear" w:color="auto" w:fill="000000"/>
            <w:vAlign w:val="center"/>
          </w:tcPr>
          <w:p w:rsidR="00987207" w:rsidRDefault="00987207">
            <w:pPr>
              <w:pStyle w:val="BodyText"/>
              <w:spacing w:after="0"/>
              <w:jc w:val="center"/>
              <w:rPr>
                <w:b/>
                <w:color w:val="FFFFFF"/>
              </w:rPr>
            </w:pPr>
            <w:r w:rsidRPr="00520482">
              <w:rPr>
                <w:b/>
                <w:color w:val="FFFFFF"/>
              </w:rPr>
              <w:t>Device</w:t>
            </w:r>
          </w:p>
          <w:p w:rsidR="00987207" w:rsidRPr="00520482" w:rsidRDefault="00987207">
            <w:pPr>
              <w:pStyle w:val="BodyText"/>
              <w:spacing w:after="0"/>
              <w:jc w:val="center"/>
              <w:rPr>
                <w:b/>
                <w:color w:val="FFFFFF"/>
              </w:rPr>
            </w:pPr>
            <w:r>
              <w:rPr>
                <w:b/>
                <w:color w:val="FFFFFF"/>
              </w:rPr>
              <w:t>(Hostname)</w:t>
            </w:r>
          </w:p>
        </w:tc>
        <w:tc>
          <w:tcPr>
            <w:tcW w:w="1217" w:type="dxa"/>
            <w:shd w:val="clear" w:color="auto" w:fill="000000"/>
            <w:vAlign w:val="center"/>
          </w:tcPr>
          <w:p w:rsidR="00987207" w:rsidRPr="00520482" w:rsidRDefault="00987207">
            <w:pPr>
              <w:pStyle w:val="BodyText"/>
              <w:spacing w:after="0"/>
              <w:jc w:val="center"/>
              <w:rPr>
                <w:b/>
                <w:color w:val="FFFFFF"/>
              </w:rPr>
            </w:pPr>
            <w:r w:rsidRPr="00520482">
              <w:rPr>
                <w:b/>
                <w:color w:val="FFFFFF"/>
              </w:rPr>
              <w:t>Interface</w:t>
            </w:r>
          </w:p>
        </w:tc>
        <w:tc>
          <w:tcPr>
            <w:tcW w:w="2052" w:type="dxa"/>
            <w:shd w:val="clear" w:color="auto" w:fill="000000"/>
            <w:vAlign w:val="center"/>
          </w:tcPr>
          <w:p w:rsidR="00987207" w:rsidRPr="00520482" w:rsidRDefault="00987207">
            <w:pPr>
              <w:pStyle w:val="BodyText"/>
              <w:spacing w:after="0"/>
              <w:jc w:val="center"/>
              <w:rPr>
                <w:b/>
                <w:color w:val="FFFFFF"/>
              </w:rPr>
            </w:pPr>
            <w:r w:rsidRPr="00520482">
              <w:rPr>
                <w:b/>
                <w:color w:val="FFFFFF"/>
              </w:rPr>
              <w:t>IP Address</w:t>
            </w:r>
          </w:p>
        </w:tc>
        <w:tc>
          <w:tcPr>
            <w:tcW w:w="2541" w:type="dxa"/>
            <w:shd w:val="clear" w:color="auto" w:fill="000000"/>
            <w:vAlign w:val="center"/>
          </w:tcPr>
          <w:p w:rsidR="00987207" w:rsidRPr="00520482" w:rsidRDefault="00987207">
            <w:pPr>
              <w:pStyle w:val="BodyText"/>
              <w:spacing w:after="0"/>
              <w:jc w:val="center"/>
              <w:rPr>
                <w:b/>
                <w:color w:val="FFFFFF"/>
              </w:rPr>
            </w:pPr>
            <w:r w:rsidRPr="00520482">
              <w:rPr>
                <w:b/>
                <w:color w:val="FFFFFF"/>
              </w:rPr>
              <w:t>Subnet Mask</w:t>
            </w:r>
          </w:p>
        </w:tc>
        <w:tc>
          <w:tcPr>
            <w:tcW w:w="1949" w:type="dxa"/>
            <w:shd w:val="clear" w:color="auto" w:fill="000000"/>
            <w:vAlign w:val="center"/>
          </w:tcPr>
          <w:p w:rsidR="00987207" w:rsidRPr="00520482" w:rsidRDefault="00987207">
            <w:pPr>
              <w:pStyle w:val="BodyText"/>
              <w:spacing w:after="0"/>
              <w:jc w:val="center"/>
              <w:rPr>
                <w:b/>
                <w:color w:val="FFFFFF"/>
              </w:rPr>
            </w:pPr>
            <w:r>
              <w:rPr>
                <w:b/>
                <w:color w:val="FFFFFF"/>
              </w:rPr>
              <w:t>Default Gateway</w:t>
            </w:r>
          </w:p>
        </w:tc>
      </w:tr>
      <w:tr w:rsidR="00987207" w:rsidRPr="00F11A0B">
        <w:trPr>
          <w:trHeight w:hRule="exact" w:val="360"/>
          <w:jc w:val="center"/>
        </w:trPr>
        <w:tc>
          <w:tcPr>
            <w:tcW w:w="1317" w:type="dxa"/>
            <w:vAlign w:val="center"/>
          </w:tcPr>
          <w:p w:rsidR="00987207" w:rsidRPr="0035514F" w:rsidRDefault="00987207">
            <w:pPr>
              <w:pStyle w:val="BodyText"/>
              <w:spacing w:after="0"/>
              <w:jc w:val="center"/>
              <w:rPr>
                <w:b/>
                <w:szCs w:val="20"/>
              </w:rPr>
            </w:pPr>
            <w:r>
              <w:rPr>
                <w:b/>
                <w:szCs w:val="20"/>
              </w:rPr>
              <w:t>S1</w:t>
            </w:r>
          </w:p>
        </w:tc>
        <w:tc>
          <w:tcPr>
            <w:tcW w:w="1217" w:type="dxa"/>
            <w:vAlign w:val="center"/>
          </w:tcPr>
          <w:p w:rsidR="00987207" w:rsidRPr="0035514F" w:rsidRDefault="00987207">
            <w:pPr>
              <w:pStyle w:val="BodyText"/>
              <w:spacing w:after="0"/>
              <w:jc w:val="center"/>
              <w:rPr>
                <w:b/>
                <w:szCs w:val="20"/>
              </w:rPr>
            </w:pPr>
            <w:r>
              <w:rPr>
                <w:b/>
                <w:szCs w:val="20"/>
              </w:rPr>
              <w:t>VLAN 99</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172.17.99.11</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172.17.99.1</w:t>
            </w:r>
          </w:p>
        </w:tc>
      </w:tr>
      <w:tr w:rsidR="00987207" w:rsidRPr="00F11A0B">
        <w:trPr>
          <w:trHeight w:hRule="exact" w:val="360"/>
          <w:jc w:val="center"/>
        </w:trPr>
        <w:tc>
          <w:tcPr>
            <w:tcW w:w="1317" w:type="dxa"/>
            <w:shd w:val="clear" w:color="auto" w:fill="auto"/>
            <w:vAlign w:val="center"/>
          </w:tcPr>
          <w:p w:rsidR="00987207" w:rsidRPr="0035514F" w:rsidRDefault="00987207">
            <w:pPr>
              <w:pStyle w:val="BodyText"/>
              <w:spacing w:after="0"/>
              <w:jc w:val="center"/>
              <w:rPr>
                <w:b/>
                <w:szCs w:val="20"/>
              </w:rPr>
            </w:pPr>
            <w:r>
              <w:rPr>
                <w:b/>
                <w:szCs w:val="20"/>
              </w:rPr>
              <w:t>S2</w:t>
            </w:r>
          </w:p>
        </w:tc>
        <w:tc>
          <w:tcPr>
            <w:tcW w:w="1217" w:type="dxa"/>
            <w:vAlign w:val="center"/>
          </w:tcPr>
          <w:p w:rsidR="00987207" w:rsidRPr="0035514F" w:rsidRDefault="00987207">
            <w:pPr>
              <w:pStyle w:val="BodyText"/>
              <w:spacing w:after="0"/>
              <w:jc w:val="center"/>
              <w:rPr>
                <w:b/>
                <w:szCs w:val="20"/>
              </w:rPr>
            </w:pPr>
            <w:r>
              <w:rPr>
                <w:b/>
                <w:szCs w:val="20"/>
              </w:rPr>
              <w:t>VLAN 99</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172.17.99.12</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172.17.99.1</w:t>
            </w:r>
          </w:p>
        </w:tc>
      </w:tr>
      <w:tr w:rsidR="00987207" w:rsidRPr="00F11A0B">
        <w:trPr>
          <w:trHeight w:hRule="exact" w:val="360"/>
          <w:jc w:val="center"/>
        </w:trPr>
        <w:tc>
          <w:tcPr>
            <w:tcW w:w="1317" w:type="dxa"/>
            <w:shd w:val="clear" w:color="auto" w:fill="auto"/>
            <w:vAlign w:val="center"/>
          </w:tcPr>
          <w:p w:rsidR="00987207" w:rsidRPr="0035514F" w:rsidRDefault="00987207">
            <w:pPr>
              <w:pStyle w:val="BodyText"/>
              <w:spacing w:after="0"/>
              <w:jc w:val="center"/>
              <w:rPr>
                <w:b/>
                <w:szCs w:val="20"/>
              </w:rPr>
            </w:pPr>
            <w:r>
              <w:rPr>
                <w:b/>
                <w:szCs w:val="20"/>
              </w:rPr>
              <w:t>S3</w:t>
            </w:r>
          </w:p>
        </w:tc>
        <w:tc>
          <w:tcPr>
            <w:tcW w:w="1217" w:type="dxa"/>
            <w:vAlign w:val="center"/>
          </w:tcPr>
          <w:p w:rsidR="00987207" w:rsidRPr="0035514F" w:rsidRDefault="00987207">
            <w:pPr>
              <w:pStyle w:val="BodyText"/>
              <w:spacing w:after="0"/>
              <w:jc w:val="center"/>
              <w:rPr>
                <w:b/>
                <w:szCs w:val="20"/>
              </w:rPr>
            </w:pPr>
            <w:r>
              <w:rPr>
                <w:b/>
                <w:szCs w:val="20"/>
              </w:rPr>
              <w:t>VLAN 99</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172.17.99.13</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172.17.99.1</w:t>
            </w:r>
          </w:p>
        </w:tc>
      </w:tr>
      <w:tr w:rsidR="00987207" w:rsidRPr="00F11A0B">
        <w:trPr>
          <w:trHeight w:hRule="exact" w:val="360"/>
          <w:jc w:val="center"/>
        </w:trPr>
        <w:tc>
          <w:tcPr>
            <w:tcW w:w="1317" w:type="dxa"/>
            <w:shd w:val="clear" w:color="auto" w:fill="auto"/>
            <w:vAlign w:val="center"/>
          </w:tcPr>
          <w:p w:rsidR="00987207" w:rsidRDefault="00987207">
            <w:pPr>
              <w:pStyle w:val="BodyText"/>
              <w:spacing w:after="0"/>
              <w:jc w:val="center"/>
              <w:rPr>
                <w:b/>
                <w:szCs w:val="20"/>
              </w:rPr>
            </w:pPr>
            <w:r>
              <w:rPr>
                <w:b/>
                <w:szCs w:val="20"/>
              </w:rPr>
              <w:lastRenderedPageBreak/>
              <w:t>R1</w:t>
            </w:r>
          </w:p>
        </w:tc>
        <w:tc>
          <w:tcPr>
            <w:tcW w:w="1217" w:type="dxa"/>
            <w:vAlign w:val="center"/>
          </w:tcPr>
          <w:p w:rsidR="00987207" w:rsidRDefault="00987207">
            <w:pPr>
              <w:pStyle w:val="BodyText"/>
              <w:spacing w:after="0"/>
              <w:jc w:val="center"/>
              <w:rPr>
                <w:b/>
                <w:szCs w:val="20"/>
              </w:rPr>
            </w:pPr>
            <w:r>
              <w:rPr>
                <w:b/>
                <w:szCs w:val="20"/>
              </w:rPr>
              <w:t>Fa 0/0</w:t>
            </w:r>
          </w:p>
        </w:tc>
        <w:tc>
          <w:tcPr>
            <w:tcW w:w="2052" w:type="dxa"/>
            <w:vAlign w:val="center"/>
          </w:tcPr>
          <w:p w:rsidR="00987207" w:rsidRDefault="00987207">
            <w:pPr>
              <w:pStyle w:val="BodyText"/>
              <w:spacing w:after="0"/>
              <w:jc w:val="center"/>
              <w:rPr>
                <w:color w:val="000000"/>
                <w:szCs w:val="20"/>
              </w:rPr>
            </w:pPr>
            <w:r>
              <w:rPr>
                <w:color w:val="000000"/>
                <w:szCs w:val="20"/>
              </w:rPr>
              <w:t>172.17.50.1</w:t>
            </w:r>
          </w:p>
        </w:tc>
        <w:tc>
          <w:tcPr>
            <w:tcW w:w="2541" w:type="dxa"/>
            <w:vAlign w:val="center"/>
          </w:tcPr>
          <w:p w:rsidR="00987207" w:rsidRDefault="00987207">
            <w:pPr>
              <w:pStyle w:val="BodyText"/>
              <w:spacing w:after="0"/>
              <w:jc w:val="center"/>
              <w:rPr>
                <w:color w:val="000000"/>
                <w:szCs w:val="20"/>
              </w:rPr>
            </w:pPr>
            <w:r>
              <w:rPr>
                <w:color w:val="000000"/>
                <w:szCs w:val="20"/>
              </w:rPr>
              <w:t>255.255.255.0</w:t>
            </w:r>
          </w:p>
        </w:tc>
        <w:tc>
          <w:tcPr>
            <w:tcW w:w="1949" w:type="dxa"/>
            <w:vAlign w:val="center"/>
          </w:tcPr>
          <w:p w:rsidR="00987207" w:rsidRDefault="00987207">
            <w:pPr>
              <w:pStyle w:val="BodyText"/>
              <w:spacing w:after="0"/>
              <w:jc w:val="center"/>
              <w:rPr>
                <w:color w:val="000000"/>
                <w:szCs w:val="20"/>
              </w:rPr>
            </w:pPr>
            <w:r>
              <w:rPr>
                <w:color w:val="000000"/>
                <w:szCs w:val="20"/>
              </w:rPr>
              <w:t>N/A</w:t>
            </w:r>
          </w:p>
        </w:tc>
      </w:tr>
      <w:tr w:rsidR="00987207" w:rsidRPr="00F11A0B">
        <w:trPr>
          <w:trHeight w:hRule="exact" w:val="360"/>
          <w:jc w:val="center"/>
        </w:trPr>
        <w:tc>
          <w:tcPr>
            <w:tcW w:w="1317" w:type="dxa"/>
            <w:shd w:val="clear" w:color="auto" w:fill="auto"/>
            <w:vAlign w:val="center"/>
          </w:tcPr>
          <w:p w:rsidR="00987207" w:rsidRDefault="00987207">
            <w:pPr>
              <w:pStyle w:val="BodyText"/>
              <w:spacing w:after="0"/>
              <w:jc w:val="center"/>
              <w:rPr>
                <w:b/>
                <w:szCs w:val="20"/>
              </w:rPr>
            </w:pPr>
            <w:r>
              <w:rPr>
                <w:b/>
                <w:szCs w:val="20"/>
              </w:rPr>
              <w:t>R1</w:t>
            </w:r>
          </w:p>
        </w:tc>
        <w:tc>
          <w:tcPr>
            <w:tcW w:w="1217" w:type="dxa"/>
            <w:vAlign w:val="center"/>
          </w:tcPr>
          <w:p w:rsidR="00987207" w:rsidRDefault="00987207">
            <w:pPr>
              <w:pStyle w:val="BodyText"/>
              <w:spacing w:after="0"/>
              <w:jc w:val="center"/>
              <w:rPr>
                <w:b/>
                <w:szCs w:val="20"/>
              </w:rPr>
            </w:pPr>
            <w:r>
              <w:rPr>
                <w:b/>
                <w:szCs w:val="20"/>
              </w:rPr>
              <w:t>Fa 0/1</w:t>
            </w:r>
          </w:p>
        </w:tc>
        <w:tc>
          <w:tcPr>
            <w:tcW w:w="4593" w:type="dxa"/>
            <w:gridSpan w:val="2"/>
            <w:vAlign w:val="center"/>
          </w:tcPr>
          <w:p w:rsidR="00987207" w:rsidRDefault="00987207">
            <w:pPr>
              <w:pStyle w:val="BodyText"/>
              <w:spacing w:after="0"/>
              <w:jc w:val="center"/>
              <w:rPr>
                <w:color w:val="000000"/>
                <w:szCs w:val="20"/>
              </w:rPr>
            </w:pPr>
            <w:r>
              <w:rPr>
                <w:color w:val="000000"/>
                <w:szCs w:val="20"/>
              </w:rPr>
              <w:t>See Interface Configuration Table</w:t>
            </w:r>
          </w:p>
        </w:tc>
        <w:tc>
          <w:tcPr>
            <w:tcW w:w="1949" w:type="dxa"/>
            <w:vAlign w:val="center"/>
          </w:tcPr>
          <w:p w:rsidR="00987207" w:rsidRDefault="00987207">
            <w:pPr>
              <w:pStyle w:val="BodyText"/>
              <w:spacing w:after="0"/>
              <w:jc w:val="center"/>
              <w:rPr>
                <w:color w:val="000000"/>
                <w:szCs w:val="20"/>
              </w:rPr>
            </w:pPr>
            <w:r>
              <w:rPr>
                <w:color w:val="000000"/>
                <w:szCs w:val="20"/>
              </w:rPr>
              <w:t>N/A</w:t>
            </w:r>
          </w:p>
        </w:tc>
      </w:tr>
      <w:tr w:rsidR="00987207" w:rsidRPr="00F11A0B">
        <w:trPr>
          <w:trHeight w:hRule="exact" w:val="360"/>
          <w:jc w:val="center"/>
        </w:trPr>
        <w:tc>
          <w:tcPr>
            <w:tcW w:w="1317" w:type="dxa"/>
            <w:shd w:val="clear" w:color="auto" w:fill="auto"/>
            <w:vAlign w:val="center"/>
          </w:tcPr>
          <w:p w:rsidR="00987207" w:rsidRPr="0035514F" w:rsidRDefault="00987207">
            <w:pPr>
              <w:pStyle w:val="BodyText"/>
              <w:spacing w:after="0"/>
              <w:jc w:val="center"/>
              <w:rPr>
                <w:b/>
                <w:szCs w:val="20"/>
              </w:rPr>
            </w:pPr>
            <w:r>
              <w:rPr>
                <w:b/>
                <w:szCs w:val="20"/>
              </w:rPr>
              <w:t>PC1</w:t>
            </w:r>
          </w:p>
        </w:tc>
        <w:tc>
          <w:tcPr>
            <w:tcW w:w="1217" w:type="dxa"/>
            <w:vAlign w:val="center"/>
          </w:tcPr>
          <w:p w:rsidR="00987207" w:rsidRPr="0035514F" w:rsidRDefault="00987207">
            <w:pPr>
              <w:pStyle w:val="BodyText"/>
              <w:spacing w:after="0"/>
              <w:jc w:val="center"/>
              <w:rPr>
                <w:b/>
                <w:szCs w:val="20"/>
              </w:rPr>
            </w:pPr>
            <w:r>
              <w:rPr>
                <w:b/>
                <w:szCs w:val="20"/>
              </w:rPr>
              <w:t>NIC</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172.17.10.21</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 xml:space="preserve">172.17.10.1 </w:t>
            </w:r>
          </w:p>
        </w:tc>
      </w:tr>
      <w:tr w:rsidR="00987207" w:rsidRPr="00F11A0B">
        <w:trPr>
          <w:trHeight w:hRule="exact" w:val="360"/>
          <w:jc w:val="center"/>
        </w:trPr>
        <w:tc>
          <w:tcPr>
            <w:tcW w:w="1317" w:type="dxa"/>
            <w:shd w:val="clear" w:color="auto" w:fill="auto"/>
            <w:vAlign w:val="center"/>
          </w:tcPr>
          <w:p w:rsidR="00987207" w:rsidRPr="0035514F" w:rsidRDefault="00987207">
            <w:pPr>
              <w:pStyle w:val="BodyText"/>
              <w:spacing w:after="0"/>
              <w:jc w:val="center"/>
              <w:rPr>
                <w:b/>
                <w:szCs w:val="20"/>
              </w:rPr>
            </w:pPr>
            <w:r>
              <w:rPr>
                <w:b/>
                <w:szCs w:val="20"/>
              </w:rPr>
              <w:t>PC2</w:t>
            </w:r>
          </w:p>
        </w:tc>
        <w:tc>
          <w:tcPr>
            <w:tcW w:w="1217" w:type="dxa"/>
            <w:vAlign w:val="center"/>
          </w:tcPr>
          <w:p w:rsidR="00987207" w:rsidRPr="0035514F" w:rsidRDefault="00987207">
            <w:pPr>
              <w:pStyle w:val="BodyText"/>
              <w:spacing w:after="0"/>
              <w:jc w:val="center"/>
              <w:rPr>
                <w:b/>
                <w:szCs w:val="20"/>
              </w:rPr>
            </w:pPr>
            <w:r>
              <w:rPr>
                <w:b/>
                <w:szCs w:val="20"/>
              </w:rPr>
              <w:t>NIC</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172.17.20.22</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172.17.20.1</w:t>
            </w:r>
          </w:p>
        </w:tc>
      </w:tr>
      <w:tr w:rsidR="00987207" w:rsidRPr="00F11A0B">
        <w:trPr>
          <w:trHeight w:hRule="exact" w:val="360"/>
          <w:jc w:val="center"/>
        </w:trPr>
        <w:tc>
          <w:tcPr>
            <w:tcW w:w="1317" w:type="dxa"/>
            <w:shd w:val="clear" w:color="auto" w:fill="auto"/>
            <w:vAlign w:val="center"/>
          </w:tcPr>
          <w:p w:rsidR="00987207" w:rsidRDefault="00987207">
            <w:pPr>
              <w:pStyle w:val="BodyText"/>
              <w:spacing w:after="0"/>
              <w:jc w:val="center"/>
              <w:rPr>
                <w:b/>
                <w:szCs w:val="20"/>
              </w:rPr>
            </w:pPr>
            <w:r>
              <w:rPr>
                <w:b/>
                <w:szCs w:val="20"/>
              </w:rPr>
              <w:t>PC3</w:t>
            </w:r>
          </w:p>
        </w:tc>
        <w:tc>
          <w:tcPr>
            <w:tcW w:w="1217" w:type="dxa"/>
            <w:vAlign w:val="center"/>
          </w:tcPr>
          <w:p w:rsidR="00987207" w:rsidRDefault="00987207">
            <w:pPr>
              <w:pStyle w:val="BodyText"/>
              <w:spacing w:after="0"/>
              <w:jc w:val="center"/>
              <w:rPr>
                <w:b/>
                <w:szCs w:val="20"/>
              </w:rPr>
            </w:pPr>
            <w:r>
              <w:rPr>
                <w:b/>
                <w:szCs w:val="20"/>
              </w:rPr>
              <w:t>NIC</w:t>
            </w:r>
          </w:p>
        </w:tc>
        <w:tc>
          <w:tcPr>
            <w:tcW w:w="2052" w:type="dxa"/>
            <w:vAlign w:val="center"/>
          </w:tcPr>
          <w:p w:rsidR="00987207" w:rsidRPr="00ED4DB4" w:rsidRDefault="00987207">
            <w:pPr>
              <w:pStyle w:val="BodyText"/>
              <w:spacing w:after="0"/>
              <w:jc w:val="center"/>
              <w:rPr>
                <w:color w:val="000000"/>
                <w:szCs w:val="20"/>
              </w:rPr>
            </w:pPr>
            <w:r>
              <w:rPr>
                <w:color w:val="000000"/>
                <w:szCs w:val="20"/>
              </w:rPr>
              <w:t>172.17.30.23</w:t>
            </w:r>
          </w:p>
        </w:tc>
        <w:tc>
          <w:tcPr>
            <w:tcW w:w="2541" w:type="dxa"/>
            <w:vAlign w:val="center"/>
          </w:tcPr>
          <w:p w:rsidR="00987207" w:rsidRPr="00ED4DB4" w:rsidRDefault="00987207">
            <w:pPr>
              <w:pStyle w:val="BodyText"/>
              <w:spacing w:after="0"/>
              <w:jc w:val="center"/>
              <w:rPr>
                <w:color w:val="000000"/>
                <w:szCs w:val="20"/>
              </w:rPr>
            </w:pPr>
            <w:r>
              <w:rPr>
                <w:color w:val="000000"/>
                <w:szCs w:val="20"/>
              </w:rPr>
              <w:t>255.255.255.0</w:t>
            </w:r>
          </w:p>
        </w:tc>
        <w:tc>
          <w:tcPr>
            <w:tcW w:w="1949" w:type="dxa"/>
            <w:vAlign w:val="center"/>
          </w:tcPr>
          <w:p w:rsidR="00987207" w:rsidRPr="00ED4DB4" w:rsidRDefault="00987207">
            <w:pPr>
              <w:pStyle w:val="BodyText"/>
              <w:spacing w:after="0"/>
              <w:jc w:val="center"/>
              <w:rPr>
                <w:color w:val="000000"/>
                <w:szCs w:val="20"/>
              </w:rPr>
            </w:pPr>
            <w:r>
              <w:rPr>
                <w:color w:val="000000"/>
                <w:szCs w:val="20"/>
              </w:rPr>
              <w:t>172.17.30.1</w:t>
            </w:r>
          </w:p>
        </w:tc>
      </w:tr>
      <w:tr w:rsidR="00987207" w:rsidRPr="00F11A0B">
        <w:trPr>
          <w:trHeight w:hRule="exact" w:val="360"/>
          <w:jc w:val="center"/>
        </w:trPr>
        <w:tc>
          <w:tcPr>
            <w:tcW w:w="1317" w:type="dxa"/>
            <w:shd w:val="clear" w:color="auto" w:fill="auto"/>
            <w:vAlign w:val="center"/>
          </w:tcPr>
          <w:p w:rsidR="00987207" w:rsidRDefault="00987207">
            <w:pPr>
              <w:pStyle w:val="BodyText"/>
              <w:spacing w:after="0"/>
              <w:jc w:val="center"/>
              <w:rPr>
                <w:b/>
                <w:szCs w:val="20"/>
              </w:rPr>
            </w:pPr>
            <w:r>
              <w:rPr>
                <w:b/>
                <w:szCs w:val="20"/>
              </w:rPr>
              <w:t>Server</w:t>
            </w:r>
          </w:p>
        </w:tc>
        <w:tc>
          <w:tcPr>
            <w:tcW w:w="1217" w:type="dxa"/>
            <w:vAlign w:val="center"/>
          </w:tcPr>
          <w:p w:rsidR="00987207" w:rsidRDefault="00987207">
            <w:pPr>
              <w:pStyle w:val="BodyText"/>
              <w:spacing w:after="0"/>
              <w:jc w:val="center"/>
              <w:rPr>
                <w:b/>
                <w:szCs w:val="20"/>
              </w:rPr>
            </w:pPr>
            <w:r>
              <w:rPr>
                <w:b/>
                <w:szCs w:val="20"/>
              </w:rPr>
              <w:t>NIC</w:t>
            </w:r>
          </w:p>
        </w:tc>
        <w:tc>
          <w:tcPr>
            <w:tcW w:w="2052" w:type="dxa"/>
            <w:vAlign w:val="center"/>
          </w:tcPr>
          <w:p w:rsidR="00987207" w:rsidRDefault="00987207">
            <w:pPr>
              <w:pStyle w:val="BodyText"/>
              <w:spacing w:after="0"/>
              <w:jc w:val="center"/>
              <w:rPr>
                <w:color w:val="000000"/>
                <w:szCs w:val="20"/>
              </w:rPr>
            </w:pPr>
            <w:r>
              <w:rPr>
                <w:color w:val="000000"/>
                <w:szCs w:val="20"/>
              </w:rPr>
              <w:t>172.17.50.254</w:t>
            </w:r>
          </w:p>
        </w:tc>
        <w:tc>
          <w:tcPr>
            <w:tcW w:w="2541" w:type="dxa"/>
            <w:vAlign w:val="center"/>
          </w:tcPr>
          <w:p w:rsidR="00987207" w:rsidRDefault="00987207">
            <w:pPr>
              <w:pStyle w:val="BodyText"/>
              <w:spacing w:after="0"/>
              <w:jc w:val="center"/>
              <w:rPr>
                <w:color w:val="000000"/>
                <w:szCs w:val="20"/>
              </w:rPr>
            </w:pPr>
            <w:r>
              <w:rPr>
                <w:color w:val="000000"/>
                <w:szCs w:val="20"/>
              </w:rPr>
              <w:t>255.255.255.0</w:t>
            </w:r>
          </w:p>
        </w:tc>
        <w:tc>
          <w:tcPr>
            <w:tcW w:w="1949" w:type="dxa"/>
            <w:vAlign w:val="center"/>
          </w:tcPr>
          <w:p w:rsidR="00987207" w:rsidRDefault="00987207">
            <w:pPr>
              <w:pStyle w:val="BodyText"/>
              <w:spacing w:after="0"/>
              <w:jc w:val="center"/>
              <w:rPr>
                <w:color w:val="000000"/>
                <w:szCs w:val="20"/>
              </w:rPr>
            </w:pPr>
            <w:r>
              <w:rPr>
                <w:color w:val="000000"/>
                <w:szCs w:val="20"/>
              </w:rPr>
              <w:t>172.17.50.1</w:t>
            </w:r>
          </w:p>
        </w:tc>
      </w:tr>
    </w:tbl>
    <w:p w:rsidR="00987207" w:rsidRDefault="00987207">
      <w:pPr>
        <w:pStyle w:val="BodyText"/>
        <w:spacing w:after="0"/>
      </w:pPr>
    </w:p>
    <w:p w:rsidR="00987207" w:rsidRDefault="00987207">
      <w:pPr>
        <w:pStyle w:val="BodyText"/>
        <w:spacing w:after="0"/>
      </w:pPr>
    </w:p>
    <w:p w:rsidR="00987207" w:rsidRDefault="00987207">
      <w:pPr>
        <w:pStyle w:val="Heading2"/>
      </w:pPr>
      <w:r>
        <w:t xml:space="preserve">Port Assignments – Switch 2 </w:t>
      </w:r>
    </w:p>
    <w:tbl>
      <w:tblPr>
        <w:tblStyle w:val="TableGrid"/>
        <w:tblW w:w="0" w:type="auto"/>
        <w:jc w:val="center"/>
        <w:tblLook w:val="01E0" w:firstRow="1" w:lastRow="1" w:firstColumn="1" w:lastColumn="1" w:noHBand="0" w:noVBand="0"/>
      </w:tblPr>
      <w:tblGrid>
        <w:gridCol w:w="2060"/>
        <w:gridCol w:w="3513"/>
        <w:gridCol w:w="2247"/>
      </w:tblGrid>
      <w:tr w:rsidR="00987207">
        <w:trPr>
          <w:cantSplit/>
          <w:jc w:val="center"/>
        </w:trPr>
        <w:tc>
          <w:tcPr>
            <w:tcW w:w="2060" w:type="dxa"/>
          </w:tcPr>
          <w:p w:rsidR="00987207" w:rsidRPr="00BD5D14" w:rsidRDefault="00987207">
            <w:pPr>
              <w:pStyle w:val="BodyText"/>
              <w:spacing w:after="0"/>
              <w:jc w:val="center"/>
              <w:rPr>
                <w:b/>
              </w:rPr>
            </w:pPr>
            <w:r w:rsidRPr="00BD5D14">
              <w:rPr>
                <w:b/>
              </w:rPr>
              <w:t>Ports</w:t>
            </w:r>
          </w:p>
        </w:tc>
        <w:tc>
          <w:tcPr>
            <w:tcW w:w="3513" w:type="dxa"/>
          </w:tcPr>
          <w:p w:rsidR="00987207" w:rsidRPr="00BD5D14" w:rsidRDefault="00987207">
            <w:pPr>
              <w:pStyle w:val="BodyText"/>
              <w:spacing w:after="0"/>
              <w:jc w:val="center"/>
              <w:rPr>
                <w:b/>
              </w:rPr>
            </w:pPr>
            <w:r w:rsidRPr="00BD5D14">
              <w:rPr>
                <w:b/>
              </w:rPr>
              <w:t>Assignment</w:t>
            </w:r>
          </w:p>
        </w:tc>
        <w:tc>
          <w:tcPr>
            <w:tcW w:w="2247" w:type="dxa"/>
          </w:tcPr>
          <w:p w:rsidR="00987207" w:rsidRPr="00BD5D14" w:rsidRDefault="00987207">
            <w:pPr>
              <w:pStyle w:val="BodyText"/>
              <w:spacing w:after="0"/>
              <w:jc w:val="center"/>
              <w:rPr>
                <w:b/>
              </w:rPr>
            </w:pPr>
            <w:r w:rsidRPr="00BD5D14">
              <w:rPr>
                <w:b/>
              </w:rPr>
              <w:t>Network</w:t>
            </w:r>
          </w:p>
        </w:tc>
      </w:tr>
      <w:tr w:rsidR="00987207" w:rsidRPr="00BD5D14">
        <w:trPr>
          <w:cantSplit/>
          <w:jc w:val="center"/>
        </w:trPr>
        <w:tc>
          <w:tcPr>
            <w:tcW w:w="2060" w:type="dxa"/>
          </w:tcPr>
          <w:p w:rsidR="00987207" w:rsidRPr="00BD5D14" w:rsidRDefault="00987207">
            <w:pPr>
              <w:pStyle w:val="BodyText"/>
              <w:spacing w:after="0"/>
            </w:pPr>
            <w:r>
              <w:t>Fa0/1 – 0/</w:t>
            </w:r>
            <w:r w:rsidR="00962632">
              <w:t>5</w:t>
            </w:r>
          </w:p>
        </w:tc>
        <w:tc>
          <w:tcPr>
            <w:tcW w:w="3513" w:type="dxa"/>
          </w:tcPr>
          <w:p w:rsidR="00987207" w:rsidRDefault="00987207">
            <w:pPr>
              <w:pStyle w:val="BodyText"/>
              <w:spacing w:after="0"/>
            </w:pPr>
            <w:r>
              <w:t>802.1q Trunks (Native VLAN 99)</w:t>
            </w:r>
          </w:p>
        </w:tc>
        <w:tc>
          <w:tcPr>
            <w:tcW w:w="2247" w:type="dxa"/>
          </w:tcPr>
          <w:p w:rsidR="00987207" w:rsidRDefault="00987207">
            <w:pPr>
              <w:pStyle w:val="BodyText"/>
              <w:spacing w:after="0"/>
            </w:pPr>
            <w:r>
              <w:t>172.17.99.0 /24</w:t>
            </w:r>
          </w:p>
        </w:tc>
      </w:tr>
      <w:tr w:rsidR="00987207">
        <w:trPr>
          <w:cantSplit/>
          <w:jc w:val="center"/>
        </w:trPr>
        <w:tc>
          <w:tcPr>
            <w:tcW w:w="2060" w:type="dxa"/>
          </w:tcPr>
          <w:p w:rsidR="00987207" w:rsidRPr="00BD5D14" w:rsidRDefault="00987207">
            <w:pPr>
              <w:pStyle w:val="BodyText"/>
              <w:spacing w:after="0"/>
            </w:pPr>
            <w:r>
              <w:t>Fa0/</w:t>
            </w:r>
            <w:r w:rsidR="00962632">
              <w:t>6</w:t>
            </w:r>
            <w:r w:rsidRPr="00BD5D14">
              <w:t xml:space="preserve"> – 0/10</w:t>
            </w:r>
          </w:p>
        </w:tc>
        <w:tc>
          <w:tcPr>
            <w:tcW w:w="3513" w:type="dxa"/>
          </w:tcPr>
          <w:p w:rsidR="00987207" w:rsidRDefault="00987207">
            <w:pPr>
              <w:pStyle w:val="BodyText"/>
              <w:spacing w:after="0"/>
            </w:pPr>
            <w:r>
              <w:t>VLAN 30 – Guest (Default)</w:t>
            </w:r>
          </w:p>
        </w:tc>
        <w:tc>
          <w:tcPr>
            <w:tcW w:w="2247" w:type="dxa"/>
          </w:tcPr>
          <w:p w:rsidR="00987207" w:rsidRDefault="00987207">
            <w:pPr>
              <w:pStyle w:val="BodyText"/>
              <w:spacing w:after="0"/>
            </w:pPr>
            <w:r>
              <w:t>172.17.30.0 /24</w:t>
            </w:r>
          </w:p>
        </w:tc>
      </w:tr>
      <w:tr w:rsidR="00987207">
        <w:trPr>
          <w:cantSplit/>
          <w:jc w:val="center"/>
        </w:trPr>
        <w:tc>
          <w:tcPr>
            <w:tcW w:w="2060" w:type="dxa"/>
          </w:tcPr>
          <w:p w:rsidR="00987207" w:rsidRPr="00BD5D14" w:rsidRDefault="00987207">
            <w:pPr>
              <w:pStyle w:val="BodyText"/>
              <w:spacing w:after="0"/>
            </w:pPr>
            <w:r w:rsidRPr="00BD5D14">
              <w:t>Fa0/11 – 0/17</w:t>
            </w:r>
          </w:p>
        </w:tc>
        <w:tc>
          <w:tcPr>
            <w:tcW w:w="3513" w:type="dxa"/>
          </w:tcPr>
          <w:p w:rsidR="00987207" w:rsidRDefault="00987207">
            <w:pPr>
              <w:pStyle w:val="BodyText"/>
              <w:spacing w:after="0"/>
            </w:pPr>
            <w:r>
              <w:t>VLAN 10 – Faculty/Staff</w:t>
            </w:r>
          </w:p>
        </w:tc>
        <w:tc>
          <w:tcPr>
            <w:tcW w:w="2247" w:type="dxa"/>
          </w:tcPr>
          <w:p w:rsidR="00987207" w:rsidRDefault="00987207">
            <w:pPr>
              <w:pStyle w:val="BodyText"/>
              <w:spacing w:after="0"/>
            </w:pPr>
            <w:r>
              <w:t>172.17.10.0 /24</w:t>
            </w:r>
          </w:p>
        </w:tc>
      </w:tr>
      <w:tr w:rsidR="00987207">
        <w:trPr>
          <w:jc w:val="center"/>
        </w:trPr>
        <w:tc>
          <w:tcPr>
            <w:tcW w:w="2060" w:type="dxa"/>
          </w:tcPr>
          <w:p w:rsidR="00987207" w:rsidRPr="00BD5D14" w:rsidRDefault="00987207">
            <w:pPr>
              <w:pStyle w:val="BodyText"/>
              <w:spacing w:after="0"/>
            </w:pPr>
            <w:r w:rsidRPr="00BD5D14">
              <w:t>Fa0/18 – 0/24</w:t>
            </w:r>
          </w:p>
        </w:tc>
        <w:tc>
          <w:tcPr>
            <w:tcW w:w="3513" w:type="dxa"/>
          </w:tcPr>
          <w:p w:rsidR="00987207" w:rsidRDefault="00987207">
            <w:pPr>
              <w:pStyle w:val="BodyText"/>
              <w:spacing w:after="0"/>
            </w:pPr>
            <w:r>
              <w:t>VLAN 20 - Students</w:t>
            </w:r>
          </w:p>
        </w:tc>
        <w:tc>
          <w:tcPr>
            <w:tcW w:w="2247" w:type="dxa"/>
          </w:tcPr>
          <w:p w:rsidR="00987207" w:rsidRDefault="00987207">
            <w:pPr>
              <w:pStyle w:val="BodyText"/>
              <w:spacing w:after="0"/>
            </w:pPr>
            <w:r>
              <w:t>172.17.20.0 /24</w:t>
            </w:r>
          </w:p>
        </w:tc>
      </w:tr>
    </w:tbl>
    <w:p w:rsidR="00987207" w:rsidRDefault="00987207">
      <w:pPr>
        <w:pStyle w:val="Heading2"/>
      </w:pPr>
      <w:r>
        <w:t>Interface Configuration Table – Router 1</w:t>
      </w:r>
    </w:p>
    <w:tbl>
      <w:tblPr>
        <w:tblStyle w:val="TableGrid"/>
        <w:tblW w:w="0" w:type="auto"/>
        <w:jc w:val="center"/>
        <w:tblLook w:val="01E0" w:firstRow="1" w:lastRow="1" w:firstColumn="1" w:lastColumn="1" w:noHBand="0" w:noVBand="0"/>
      </w:tblPr>
      <w:tblGrid>
        <w:gridCol w:w="2060"/>
        <w:gridCol w:w="3513"/>
        <w:gridCol w:w="2247"/>
      </w:tblGrid>
      <w:tr w:rsidR="00987207" w:rsidRPr="002B08E3">
        <w:trPr>
          <w:jc w:val="center"/>
        </w:trPr>
        <w:tc>
          <w:tcPr>
            <w:tcW w:w="2060" w:type="dxa"/>
          </w:tcPr>
          <w:p w:rsidR="00987207" w:rsidRPr="002B08E3" w:rsidRDefault="00987207">
            <w:pPr>
              <w:pStyle w:val="BodyText"/>
              <w:spacing w:after="0"/>
              <w:jc w:val="center"/>
              <w:rPr>
                <w:b/>
                <w:szCs w:val="20"/>
              </w:rPr>
            </w:pPr>
            <w:r w:rsidRPr="002B08E3">
              <w:rPr>
                <w:b/>
                <w:szCs w:val="20"/>
              </w:rPr>
              <w:t>Interface</w:t>
            </w:r>
          </w:p>
        </w:tc>
        <w:tc>
          <w:tcPr>
            <w:tcW w:w="3513" w:type="dxa"/>
          </w:tcPr>
          <w:p w:rsidR="00987207" w:rsidRPr="002B08E3" w:rsidRDefault="00987207">
            <w:pPr>
              <w:pStyle w:val="BodyText"/>
              <w:spacing w:after="0"/>
              <w:jc w:val="center"/>
              <w:rPr>
                <w:b/>
                <w:szCs w:val="20"/>
              </w:rPr>
            </w:pPr>
            <w:r w:rsidRPr="002B08E3">
              <w:rPr>
                <w:b/>
                <w:szCs w:val="20"/>
              </w:rPr>
              <w:t>Assignment</w:t>
            </w:r>
          </w:p>
        </w:tc>
        <w:tc>
          <w:tcPr>
            <w:tcW w:w="2247" w:type="dxa"/>
          </w:tcPr>
          <w:p w:rsidR="00987207" w:rsidRPr="002B08E3" w:rsidRDefault="00987207">
            <w:pPr>
              <w:pStyle w:val="BodyText"/>
              <w:spacing w:after="0"/>
              <w:jc w:val="center"/>
              <w:rPr>
                <w:b/>
                <w:szCs w:val="20"/>
              </w:rPr>
            </w:pPr>
            <w:r w:rsidRPr="002B08E3">
              <w:rPr>
                <w:b/>
                <w:szCs w:val="20"/>
              </w:rPr>
              <w:t>IP Address</w:t>
            </w:r>
          </w:p>
        </w:tc>
      </w:tr>
      <w:tr w:rsidR="00987207" w:rsidRPr="002B08E3">
        <w:trPr>
          <w:jc w:val="center"/>
        </w:trPr>
        <w:tc>
          <w:tcPr>
            <w:tcW w:w="2060" w:type="dxa"/>
          </w:tcPr>
          <w:p w:rsidR="00987207" w:rsidRPr="002B08E3" w:rsidRDefault="00987207">
            <w:pPr>
              <w:pStyle w:val="BodyText"/>
              <w:spacing w:after="0"/>
              <w:rPr>
                <w:szCs w:val="20"/>
              </w:rPr>
            </w:pPr>
            <w:r>
              <w:rPr>
                <w:szCs w:val="20"/>
              </w:rPr>
              <w:t>Fa0/1</w:t>
            </w:r>
            <w:r w:rsidRPr="002B08E3">
              <w:rPr>
                <w:szCs w:val="20"/>
              </w:rPr>
              <w:t>.1</w:t>
            </w:r>
          </w:p>
        </w:tc>
        <w:tc>
          <w:tcPr>
            <w:tcW w:w="3513" w:type="dxa"/>
          </w:tcPr>
          <w:p w:rsidR="00987207" w:rsidRPr="002B08E3" w:rsidRDefault="00987207">
            <w:pPr>
              <w:pStyle w:val="BodyText"/>
              <w:spacing w:after="0"/>
              <w:rPr>
                <w:szCs w:val="20"/>
              </w:rPr>
            </w:pPr>
            <w:r w:rsidRPr="002B08E3">
              <w:rPr>
                <w:szCs w:val="20"/>
              </w:rPr>
              <w:t xml:space="preserve">VLAN1 </w:t>
            </w:r>
          </w:p>
        </w:tc>
        <w:tc>
          <w:tcPr>
            <w:tcW w:w="2247" w:type="dxa"/>
          </w:tcPr>
          <w:p w:rsidR="00987207" w:rsidRPr="002B08E3" w:rsidRDefault="00987207">
            <w:pPr>
              <w:pStyle w:val="BodyText"/>
              <w:spacing w:after="0"/>
              <w:rPr>
                <w:szCs w:val="20"/>
              </w:rPr>
            </w:pPr>
            <w:proofErr w:type="gramStart"/>
            <w:r w:rsidRPr="002B08E3">
              <w:rPr>
                <w:szCs w:val="20"/>
              </w:rPr>
              <w:t>172.17.1.1  /</w:t>
            </w:r>
            <w:proofErr w:type="gramEnd"/>
            <w:r w:rsidRPr="002B08E3">
              <w:rPr>
                <w:szCs w:val="20"/>
              </w:rPr>
              <w:t>24</w:t>
            </w:r>
          </w:p>
        </w:tc>
      </w:tr>
      <w:tr w:rsidR="00987207" w:rsidRPr="002B08E3">
        <w:trPr>
          <w:jc w:val="center"/>
        </w:trPr>
        <w:tc>
          <w:tcPr>
            <w:tcW w:w="2060" w:type="dxa"/>
          </w:tcPr>
          <w:p w:rsidR="00987207" w:rsidRPr="002B08E3" w:rsidRDefault="00987207">
            <w:pPr>
              <w:rPr>
                <w:rFonts w:ascii="Arial" w:hAnsi="Arial" w:cs="Arial"/>
                <w:sz w:val="20"/>
                <w:szCs w:val="20"/>
              </w:rPr>
            </w:pPr>
            <w:r>
              <w:rPr>
                <w:rFonts w:ascii="Arial" w:hAnsi="Arial" w:cs="Arial"/>
                <w:sz w:val="20"/>
                <w:szCs w:val="20"/>
              </w:rPr>
              <w:t>Fa0/1</w:t>
            </w:r>
            <w:r w:rsidRPr="002B08E3">
              <w:rPr>
                <w:rFonts w:ascii="Arial" w:hAnsi="Arial" w:cs="Arial"/>
                <w:sz w:val="20"/>
                <w:szCs w:val="20"/>
              </w:rPr>
              <w:t>.10</w:t>
            </w:r>
          </w:p>
        </w:tc>
        <w:tc>
          <w:tcPr>
            <w:tcW w:w="3513" w:type="dxa"/>
          </w:tcPr>
          <w:p w:rsidR="00987207" w:rsidRPr="002B08E3" w:rsidRDefault="00987207">
            <w:pPr>
              <w:pStyle w:val="BodyText"/>
              <w:spacing w:after="0"/>
              <w:rPr>
                <w:szCs w:val="20"/>
              </w:rPr>
            </w:pPr>
            <w:r w:rsidRPr="002B08E3">
              <w:rPr>
                <w:szCs w:val="20"/>
              </w:rPr>
              <w:t xml:space="preserve">VLAN 10 </w:t>
            </w:r>
          </w:p>
        </w:tc>
        <w:tc>
          <w:tcPr>
            <w:tcW w:w="2247" w:type="dxa"/>
          </w:tcPr>
          <w:p w:rsidR="00987207" w:rsidRPr="002B08E3" w:rsidRDefault="00987207">
            <w:pPr>
              <w:pStyle w:val="BodyText"/>
              <w:spacing w:after="0"/>
              <w:rPr>
                <w:szCs w:val="20"/>
              </w:rPr>
            </w:pPr>
            <w:r w:rsidRPr="002B08E3">
              <w:rPr>
                <w:szCs w:val="20"/>
              </w:rPr>
              <w:t>172.17.10.1 /24</w:t>
            </w:r>
          </w:p>
        </w:tc>
      </w:tr>
      <w:tr w:rsidR="00987207" w:rsidRPr="002B08E3">
        <w:trPr>
          <w:jc w:val="center"/>
        </w:trPr>
        <w:tc>
          <w:tcPr>
            <w:tcW w:w="2060" w:type="dxa"/>
          </w:tcPr>
          <w:p w:rsidR="00987207" w:rsidRPr="002B08E3" w:rsidRDefault="00987207">
            <w:pPr>
              <w:rPr>
                <w:rFonts w:ascii="Arial" w:hAnsi="Arial" w:cs="Arial"/>
                <w:sz w:val="20"/>
                <w:szCs w:val="20"/>
              </w:rPr>
            </w:pPr>
            <w:r>
              <w:rPr>
                <w:rFonts w:ascii="Arial" w:hAnsi="Arial" w:cs="Arial"/>
                <w:sz w:val="20"/>
                <w:szCs w:val="20"/>
              </w:rPr>
              <w:t>Fa0/1</w:t>
            </w:r>
            <w:r w:rsidRPr="002B08E3">
              <w:rPr>
                <w:rFonts w:ascii="Arial" w:hAnsi="Arial" w:cs="Arial"/>
                <w:sz w:val="20"/>
                <w:szCs w:val="20"/>
              </w:rPr>
              <w:t>.20</w:t>
            </w:r>
          </w:p>
        </w:tc>
        <w:tc>
          <w:tcPr>
            <w:tcW w:w="3513" w:type="dxa"/>
          </w:tcPr>
          <w:p w:rsidR="00987207" w:rsidRPr="002B08E3" w:rsidRDefault="00987207">
            <w:pPr>
              <w:pStyle w:val="BodyText"/>
              <w:spacing w:after="0"/>
              <w:rPr>
                <w:szCs w:val="20"/>
              </w:rPr>
            </w:pPr>
            <w:r w:rsidRPr="002B08E3">
              <w:rPr>
                <w:szCs w:val="20"/>
              </w:rPr>
              <w:t xml:space="preserve">VLAN 20 </w:t>
            </w:r>
          </w:p>
        </w:tc>
        <w:tc>
          <w:tcPr>
            <w:tcW w:w="2247" w:type="dxa"/>
          </w:tcPr>
          <w:p w:rsidR="00987207" w:rsidRPr="002B08E3" w:rsidRDefault="00987207">
            <w:pPr>
              <w:pStyle w:val="BodyText"/>
              <w:spacing w:after="0"/>
              <w:rPr>
                <w:szCs w:val="20"/>
              </w:rPr>
            </w:pPr>
            <w:r w:rsidRPr="002B08E3">
              <w:rPr>
                <w:szCs w:val="20"/>
              </w:rPr>
              <w:t>172.17.20.1 /24</w:t>
            </w:r>
          </w:p>
        </w:tc>
      </w:tr>
      <w:tr w:rsidR="00987207" w:rsidRPr="002B08E3">
        <w:trPr>
          <w:jc w:val="center"/>
        </w:trPr>
        <w:tc>
          <w:tcPr>
            <w:tcW w:w="2060" w:type="dxa"/>
          </w:tcPr>
          <w:p w:rsidR="00987207" w:rsidRPr="002B08E3" w:rsidRDefault="00987207">
            <w:pPr>
              <w:rPr>
                <w:rFonts w:ascii="Arial" w:hAnsi="Arial" w:cs="Arial"/>
                <w:sz w:val="20"/>
                <w:szCs w:val="20"/>
              </w:rPr>
            </w:pPr>
            <w:r>
              <w:rPr>
                <w:rFonts w:ascii="Arial" w:hAnsi="Arial" w:cs="Arial"/>
                <w:sz w:val="20"/>
                <w:szCs w:val="20"/>
              </w:rPr>
              <w:t>Fa0/1</w:t>
            </w:r>
            <w:r w:rsidRPr="002B08E3">
              <w:rPr>
                <w:rFonts w:ascii="Arial" w:hAnsi="Arial" w:cs="Arial"/>
                <w:sz w:val="20"/>
                <w:szCs w:val="20"/>
              </w:rPr>
              <w:t>.30</w:t>
            </w:r>
          </w:p>
        </w:tc>
        <w:tc>
          <w:tcPr>
            <w:tcW w:w="3513" w:type="dxa"/>
          </w:tcPr>
          <w:p w:rsidR="00987207" w:rsidRPr="002B08E3" w:rsidRDefault="00987207">
            <w:pPr>
              <w:pStyle w:val="BodyText"/>
              <w:spacing w:after="0"/>
              <w:rPr>
                <w:szCs w:val="20"/>
              </w:rPr>
            </w:pPr>
            <w:r w:rsidRPr="002B08E3">
              <w:rPr>
                <w:szCs w:val="20"/>
              </w:rPr>
              <w:t xml:space="preserve">VLAN 30 </w:t>
            </w:r>
          </w:p>
        </w:tc>
        <w:tc>
          <w:tcPr>
            <w:tcW w:w="2247" w:type="dxa"/>
          </w:tcPr>
          <w:p w:rsidR="00987207" w:rsidRPr="002B08E3" w:rsidRDefault="00987207">
            <w:pPr>
              <w:pStyle w:val="BodyText"/>
              <w:spacing w:after="0"/>
              <w:rPr>
                <w:szCs w:val="20"/>
              </w:rPr>
            </w:pPr>
            <w:r w:rsidRPr="002B08E3">
              <w:rPr>
                <w:szCs w:val="20"/>
              </w:rPr>
              <w:t>172.17.30.1 /24</w:t>
            </w:r>
          </w:p>
        </w:tc>
      </w:tr>
      <w:tr w:rsidR="00987207" w:rsidRPr="002B08E3">
        <w:trPr>
          <w:jc w:val="center"/>
        </w:trPr>
        <w:tc>
          <w:tcPr>
            <w:tcW w:w="2060" w:type="dxa"/>
          </w:tcPr>
          <w:p w:rsidR="00987207" w:rsidRPr="002B08E3" w:rsidRDefault="00987207">
            <w:pPr>
              <w:rPr>
                <w:rFonts w:ascii="Arial" w:hAnsi="Arial" w:cs="Arial"/>
                <w:sz w:val="20"/>
                <w:szCs w:val="20"/>
              </w:rPr>
            </w:pPr>
            <w:r>
              <w:rPr>
                <w:rFonts w:ascii="Arial" w:hAnsi="Arial" w:cs="Arial"/>
                <w:sz w:val="20"/>
                <w:szCs w:val="20"/>
              </w:rPr>
              <w:t>Fa0/1</w:t>
            </w:r>
            <w:r w:rsidRPr="002B08E3">
              <w:rPr>
                <w:rFonts w:ascii="Arial" w:hAnsi="Arial" w:cs="Arial"/>
                <w:sz w:val="20"/>
                <w:szCs w:val="20"/>
              </w:rPr>
              <w:t>.99</w:t>
            </w:r>
          </w:p>
        </w:tc>
        <w:tc>
          <w:tcPr>
            <w:tcW w:w="3513" w:type="dxa"/>
          </w:tcPr>
          <w:p w:rsidR="00987207" w:rsidRPr="002B08E3" w:rsidRDefault="00987207">
            <w:pPr>
              <w:pStyle w:val="BodyText"/>
              <w:spacing w:after="0"/>
              <w:rPr>
                <w:szCs w:val="20"/>
              </w:rPr>
            </w:pPr>
            <w:r w:rsidRPr="002B08E3">
              <w:rPr>
                <w:szCs w:val="20"/>
              </w:rPr>
              <w:t xml:space="preserve">VLAN 99 </w:t>
            </w:r>
          </w:p>
        </w:tc>
        <w:tc>
          <w:tcPr>
            <w:tcW w:w="2247" w:type="dxa"/>
          </w:tcPr>
          <w:p w:rsidR="00987207" w:rsidRPr="002B08E3" w:rsidRDefault="00987207">
            <w:pPr>
              <w:pStyle w:val="BodyText"/>
              <w:spacing w:after="0"/>
              <w:rPr>
                <w:szCs w:val="20"/>
              </w:rPr>
            </w:pPr>
            <w:r w:rsidRPr="002B08E3">
              <w:rPr>
                <w:szCs w:val="20"/>
              </w:rPr>
              <w:t>172.17.99.1 /24</w:t>
            </w:r>
          </w:p>
        </w:tc>
      </w:tr>
    </w:tbl>
    <w:p w:rsidR="00987207" w:rsidRDefault="00987207">
      <w:pPr>
        <w:pStyle w:val="BodyText"/>
        <w:spacing w:after="0"/>
      </w:pPr>
    </w:p>
    <w:p w:rsidR="00987207" w:rsidRPr="002E7055" w:rsidRDefault="00987207">
      <w:pPr>
        <w:pStyle w:val="Heading2"/>
      </w:pPr>
      <w:r w:rsidRPr="002E7055">
        <w:t>Learning Objectives</w:t>
      </w:r>
    </w:p>
    <w:p w:rsidR="00987207" w:rsidRDefault="00987207">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rsidR="00987207" w:rsidRDefault="00987207">
      <w:pPr>
        <w:pStyle w:val="Bullet-Eagle"/>
      </w:pPr>
      <w:r>
        <w:t>Cable a network according to the topology diagram</w:t>
      </w:r>
    </w:p>
    <w:p w:rsidR="00987207" w:rsidRDefault="00987207">
      <w:pPr>
        <w:pStyle w:val="Bullet-Eagle"/>
      </w:pPr>
      <w:r>
        <w:t>Clear configurations and reload a switch and a router to the default state</w:t>
      </w:r>
    </w:p>
    <w:p w:rsidR="00987207" w:rsidRDefault="00987207">
      <w:pPr>
        <w:pStyle w:val="Bullet-Eagle"/>
      </w:pPr>
      <w:r>
        <w:t>Perform basic configuration tasks on a switched LAN and router</w:t>
      </w:r>
    </w:p>
    <w:p w:rsidR="00987207" w:rsidRDefault="00987207">
      <w:pPr>
        <w:pStyle w:val="Bullet-Eagle"/>
      </w:pPr>
      <w:r>
        <w:t xml:space="preserve">Configure VLANs and VLAN </w:t>
      </w:r>
      <w:proofErr w:type="spellStart"/>
      <w:r>
        <w:t>Trunking</w:t>
      </w:r>
      <w:proofErr w:type="spellEnd"/>
      <w:r>
        <w:t xml:space="preserve"> Protocol (VTP) on all switches</w:t>
      </w:r>
    </w:p>
    <w:p w:rsidR="00987207" w:rsidRDefault="00987207">
      <w:pPr>
        <w:pStyle w:val="Bullet-Eagle"/>
      </w:pPr>
      <w:r>
        <w:t>Demonstrate and explain the impact of Layer 3 boundaries imposed by creating VLANs</w:t>
      </w:r>
    </w:p>
    <w:p w:rsidR="00987207" w:rsidRDefault="00987207">
      <w:pPr>
        <w:pStyle w:val="Bullet-Eagle"/>
      </w:pPr>
      <w:r>
        <w:t xml:space="preserve">Configure a router to support 802.1q </w:t>
      </w:r>
      <w:proofErr w:type="spellStart"/>
      <w:r>
        <w:t>trunking</w:t>
      </w:r>
      <w:proofErr w:type="spellEnd"/>
      <w:r>
        <w:t xml:space="preserve"> on a Fast Ethernet interface</w:t>
      </w:r>
    </w:p>
    <w:p w:rsidR="00987207" w:rsidRDefault="00987207">
      <w:pPr>
        <w:pStyle w:val="Bullet-Eagle"/>
      </w:pPr>
      <w:r>
        <w:t xml:space="preserve">Configure a router with </w:t>
      </w:r>
      <w:proofErr w:type="spellStart"/>
      <w:r>
        <w:t>subinterfaces</w:t>
      </w:r>
      <w:proofErr w:type="spellEnd"/>
      <w:r>
        <w:t xml:space="preserve"> corresponding to the configured VLANs</w:t>
      </w:r>
    </w:p>
    <w:p w:rsidR="00987207" w:rsidRDefault="00987207">
      <w:pPr>
        <w:pStyle w:val="Bullet-Eagle"/>
      </w:pPr>
      <w:r>
        <w:t>Demonstrate and explain inter-VLAN routing</w:t>
      </w:r>
    </w:p>
    <w:p w:rsidR="00987207" w:rsidRPr="00576A9C" w:rsidRDefault="00987207">
      <w:pPr>
        <w:pStyle w:val="Task"/>
      </w:pPr>
      <w:r>
        <w:t>T</w:t>
      </w:r>
      <w:r w:rsidRPr="0003065D">
        <w:t>ask</w:t>
      </w:r>
      <w:r w:rsidRPr="00576A9C">
        <w:t xml:space="preserve"> 1: Prepare the Network</w:t>
      </w:r>
    </w:p>
    <w:p w:rsidR="00987207" w:rsidRDefault="00987207">
      <w:pPr>
        <w:pStyle w:val="Step"/>
      </w:pPr>
      <w:r>
        <w:t xml:space="preserve">Step 1: </w:t>
      </w:r>
      <w:r w:rsidRPr="00CE7442">
        <w:t xml:space="preserve">Cable a network that is </w:t>
      </w:r>
      <w:proofErr w:type="gramStart"/>
      <w:r w:rsidRPr="00CE7442">
        <w:t>similar to</w:t>
      </w:r>
      <w:proofErr w:type="gramEnd"/>
      <w:r w:rsidRPr="00CE7442">
        <w:t xml:space="preserve"> the one in the topology diagram</w:t>
      </w:r>
      <w:r>
        <w:t xml:space="preserve">. </w:t>
      </w:r>
    </w:p>
    <w:p w:rsidR="00987207" w:rsidRDefault="00987207">
      <w:pPr>
        <w:pStyle w:val="BodyText"/>
      </w:pPr>
      <w:r>
        <w:t xml:space="preserve">The output shown in this lab is based on 2960 switches and an 1841 router. You can use any current switches or routers in your lab </w:t>
      </w:r>
      <w:proofErr w:type="gramStart"/>
      <w:r>
        <w:t>as long as</w:t>
      </w:r>
      <w:proofErr w:type="gramEnd"/>
      <w:r>
        <w:t xml:space="preserve"> they have the required interfaces shown in the topology diagram. Other device types may produce different output. Note that Ethernet (10Mb) LAN interfaces on routers do not support </w:t>
      </w:r>
      <w:proofErr w:type="spellStart"/>
      <w:r>
        <w:t>trunking</w:t>
      </w:r>
      <w:proofErr w:type="spellEnd"/>
      <w:r>
        <w:t xml:space="preserve">, and Cisco IOS software earlier than version 12.3 may not support </w:t>
      </w:r>
      <w:proofErr w:type="spellStart"/>
      <w:r>
        <w:t>trunking</w:t>
      </w:r>
      <w:proofErr w:type="spellEnd"/>
      <w:r>
        <w:t xml:space="preserve"> on Fast Ethernet router interfaces. </w:t>
      </w:r>
    </w:p>
    <w:p w:rsidR="00987207" w:rsidRDefault="00987207">
      <w:pPr>
        <w:pStyle w:val="BodyText"/>
      </w:pPr>
      <w:r>
        <w:lastRenderedPageBreak/>
        <w:t xml:space="preserve">Set up console connections to all three switches and to the router. </w:t>
      </w:r>
    </w:p>
    <w:p w:rsidR="00987207" w:rsidRPr="00B82FD0" w:rsidRDefault="00987207">
      <w:pPr>
        <w:pStyle w:val="Step"/>
      </w:pPr>
      <w:r w:rsidRPr="00B82FD0">
        <w:t>Step 2: Clear any existing configurations on the switches.</w:t>
      </w:r>
    </w:p>
    <w:p w:rsidR="00987207" w:rsidRPr="00B82FD0" w:rsidRDefault="00987207">
      <w:pPr>
        <w:pStyle w:val="BodyText"/>
      </w:pPr>
      <w:r w:rsidRPr="00B82FD0">
        <w:t xml:space="preserve">Clear NVRAM, delete the vlan.dat file, and reload the switches. Refer to lab 2.2.1 if necessary for the procedure. After the reload is complete, use the </w:t>
      </w:r>
      <w:r w:rsidRPr="00B82FD0">
        <w:rPr>
          <w:b/>
        </w:rPr>
        <w:t xml:space="preserve">show </w:t>
      </w:r>
      <w:proofErr w:type="spellStart"/>
      <w:r w:rsidRPr="00B82FD0">
        <w:rPr>
          <w:b/>
        </w:rPr>
        <w:t>vlan</w:t>
      </w:r>
      <w:proofErr w:type="spellEnd"/>
      <w:r w:rsidRPr="00B82FD0">
        <w:t xml:space="preserve"> command to confirm that only default VLANs exist and that all ports are assigned to VLAN 1. </w:t>
      </w:r>
    </w:p>
    <w:p w:rsidR="00987207" w:rsidRPr="00B82FD0" w:rsidRDefault="00FD589A">
      <w:pPr>
        <w:pStyle w:val="BodyText"/>
        <w:spacing w:after="0"/>
        <w:rPr>
          <w:rFonts w:ascii="Courier New" w:hAnsi="Courier New" w:cs="Courier New"/>
        </w:rPr>
      </w:pPr>
      <w:proofErr w:type="spellStart"/>
      <w:r>
        <w:rPr>
          <w:rFonts w:ascii="Courier New" w:hAnsi="Courier New" w:cs="Courier New"/>
        </w:rPr>
        <w:t>Switch</w:t>
      </w:r>
      <w:r w:rsidR="00987207" w:rsidRPr="00B82FD0">
        <w:rPr>
          <w:rFonts w:ascii="Courier New" w:hAnsi="Courier New" w:cs="Courier New"/>
        </w:rPr>
        <w:t>#</w:t>
      </w:r>
      <w:r w:rsidR="00987207">
        <w:rPr>
          <w:rFonts w:ascii="Courier New" w:hAnsi="Courier New" w:cs="Courier New"/>
          <w:b/>
        </w:rPr>
        <w:t>show</w:t>
      </w:r>
      <w:proofErr w:type="spellEnd"/>
      <w:r w:rsidR="00987207">
        <w:rPr>
          <w:rFonts w:ascii="Courier New" w:hAnsi="Courier New" w:cs="Courier New"/>
          <w:b/>
        </w:rPr>
        <w:t xml:space="preserve"> </w:t>
      </w:r>
      <w:proofErr w:type="spellStart"/>
      <w:r w:rsidR="00987207">
        <w:rPr>
          <w:rFonts w:ascii="Courier New" w:hAnsi="Courier New" w:cs="Courier New"/>
          <w:b/>
        </w:rPr>
        <w:t>vlan</w:t>
      </w:r>
      <w:proofErr w:type="spellEnd"/>
    </w:p>
    <w:p w:rsidR="00987207" w:rsidRPr="00B82FD0" w:rsidRDefault="00987207">
      <w:pPr>
        <w:pStyle w:val="BodyText"/>
        <w:spacing w:after="0"/>
        <w:rPr>
          <w:rFonts w:ascii="Courier New" w:hAnsi="Courier New" w:cs="Courier New"/>
        </w:rPr>
      </w:pPr>
    </w:p>
    <w:p w:rsidR="00987207" w:rsidRPr="00B82FD0" w:rsidRDefault="00987207">
      <w:pPr>
        <w:pStyle w:val="BodyText"/>
        <w:spacing w:after="0"/>
        <w:rPr>
          <w:rFonts w:ascii="Courier New" w:hAnsi="Courier New" w:cs="Courier New"/>
        </w:rPr>
      </w:pPr>
      <w:r w:rsidRPr="00B82FD0">
        <w:rPr>
          <w:rFonts w:ascii="Courier New" w:hAnsi="Courier New" w:cs="Courier New"/>
        </w:rPr>
        <w:t>VLAN Name                             Status    Ports</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 ---------</w:t>
      </w:r>
      <w:r>
        <w:rPr>
          <w:rFonts w:ascii="Courier New" w:hAnsi="Courier New" w:cs="Courier New"/>
          <w:lang w:val="it-IT"/>
        </w:rPr>
        <w:t xml:space="preserve"> -----------------------------</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1    default                          active    Fa0/1, Fa0/2, Fa0/3, Fa0/4</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Fa0/5, Fa0/6, Fa0/7, Fa0/8</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Fa0/9, Fa0/10, Fa0/11, Fa0/12</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w:t>
      </w:r>
      <w:r>
        <w:rPr>
          <w:rFonts w:ascii="Courier New" w:hAnsi="Courier New" w:cs="Courier New"/>
          <w:lang w:val="it-IT"/>
        </w:rPr>
        <w:t xml:space="preserve">        Fa0/13, Fa0/14, Fa0/15,</w:t>
      </w:r>
      <w:r w:rsidRPr="00B82FD0">
        <w:rPr>
          <w:rFonts w:ascii="Courier New" w:hAnsi="Courier New" w:cs="Courier New"/>
          <w:lang w:val="it-IT"/>
        </w:rPr>
        <w:t>Fa0/16</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w:t>
      </w:r>
      <w:r>
        <w:rPr>
          <w:rFonts w:ascii="Courier New" w:hAnsi="Courier New" w:cs="Courier New"/>
          <w:lang w:val="it-IT"/>
        </w:rPr>
        <w:t xml:space="preserve">        Fa0/17, Fa0/18, Fa0/19,</w:t>
      </w:r>
      <w:r w:rsidRPr="00B82FD0">
        <w:rPr>
          <w:rFonts w:ascii="Courier New" w:hAnsi="Courier New" w:cs="Courier New"/>
          <w:lang w:val="it-IT"/>
        </w:rPr>
        <w:t>Fa0/20</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w:t>
      </w:r>
      <w:r>
        <w:rPr>
          <w:rFonts w:ascii="Courier New" w:hAnsi="Courier New" w:cs="Courier New"/>
          <w:lang w:val="it-IT"/>
        </w:rPr>
        <w:t xml:space="preserve">        Fa0/21, Fa0/22, Fa0/23,</w:t>
      </w:r>
      <w:r w:rsidRPr="00B82FD0">
        <w:rPr>
          <w:rFonts w:ascii="Courier New" w:hAnsi="Courier New" w:cs="Courier New"/>
          <w:lang w:val="it-IT"/>
        </w:rPr>
        <w:t>Fa0/24</w:t>
      </w:r>
    </w:p>
    <w:p w:rsidR="00987207" w:rsidRPr="00B82FD0" w:rsidRDefault="00987207">
      <w:pPr>
        <w:pStyle w:val="BodyText"/>
        <w:spacing w:after="0"/>
        <w:rPr>
          <w:rFonts w:ascii="Courier New" w:hAnsi="Courier New" w:cs="Courier New"/>
          <w:lang w:val="it-IT"/>
        </w:rPr>
      </w:pPr>
      <w:r w:rsidRPr="00B82FD0">
        <w:rPr>
          <w:rFonts w:ascii="Courier New" w:hAnsi="Courier New" w:cs="Courier New"/>
          <w:lang w:val="it-IT"/>
        </w:rPr>
        <w:t xml:space="preserve">                                                Gig</w:t>
      </w:r>
      <w:r w:rsidR="00E507C2">
        <w:rPr>
          <w:rFonts w:ascii="Courier New" w:hAnsi="Courier New" w:cs="Courier New"/>
          <w:lang w:val="it-IT"/>
        </w:rPr>
        <w:t>0</w:t>
      </w:r>
      <w:r w:rsidRPr="00B82FD0">
        <w:rPr>
          <w:rFonts w:ascii="Courier New" w:hAnsi="Courier New" w:cs="Courier New"/>
          <w:lang w:val="it-IT"/>
        </w:rPr>
        <w:t>/1, Gig</w:t>
      </w:r>
      <w:r w:rsidR="00E507C2">
        <w:rPr>
          <w:rFonts w:ascii="Courier New" w:hAnsi="Courier New" w:cs="Courier New"/>
          <w:lang w:val="it-IT"/>
        </w:rPr>
        <w:t>0</w:t>
      </w:r>
      <w:r w:rsidRPr="00B82FD0">
        <w:rPr>
          <w:rFonts w:ascii="Courier New" w:hAnsi="Courier New" w:cs="Courier New"/>
          <w:lang w:val="it-IT"/>
        </w:rPr>
        <w:t>/2</w:t>
      </w:r>
    </w:p>
    <w:p w:rsidR="00987207" w:rsidRPr="00B82FD0" w:rsidRDefault="00987207">
      <w:pPr>
        <w:pStyle w:val="BodyText"/>
        <w:spacing w:after="0"/>
        <w:rPr>
          <w:rFonts w:ascii="Courier New" w:hAnsi="Courier New" w:cs="Courier New"/>
        </w:rPr>
      </w:pPr>
      <w:r w:rsidRPr="00B82FD0">
        <w:rPr>
          <w:rFonts w:ascii="Courier New" w:hAnsi="Courier New" w:cs="Courier New"/>
        </w:rPr>
        <w:t xml:space="preserve">1002 </w:t>
      </w:r>
      <w:proofErr w:type="spellStart"/>
      <w:r w:rsidRPr="00B82FD0">
        <w:rPr>
          <w:rFonts w:ascii="Courier New" w:hAnsi="Courier New" w:cs="Courier New"/>
        </w:rPr>
        <w:t>fddi</w:t>
      </w:r>
      <w:proofErr w:type="spellEnd"/>
      <w:r w:rsidRPr="00B82FD0">
        <w:rPr>
          <w:rFonts w:ascii="Courier New" w:hAnsi="Courier New" w:cs="Courier New"/>
        </w:rPr>
        <w:t xml:space="preserve">-default                     active    </w:t>
      </w:r>
    </w:p>
    <w:p w:rsidR="00987207" w:rsidRPr="00B82FD0" w:rsidRDefault="00987207">
      <w:pPr>
        <w:pStyle w:val="BodyText"/>
        <w:spacing w:after="0"/>
        <w:rPr>
          <w:rFonts w:ascii="Courier New" w:hAnsi="Courier New" w:cs="Courier New"/>
        </w:rPr>
      </w:pPr>
      <w:r w:rsidRPr="00B82FD0">
        <w:rPr>
          <w:rFonts w:ascii="Courier New" w:hAnsi="Courier New" w:cs="Courier New"/>
        </w:rPr>
        <w:t xml:space="preserve">1003 token-ring-default               active    </w:t>
      </w:r>
    </w:p>
    <w:p w:rsidR="00987207" w:rsidRPr="00B82FD0" w:rsidRDefault="00987207">
      <w:pPr>
        <w:pStyle w:val="BodyText"/>
        <w:spacing w:after="0"/>
        <w:rPr>
          <w:rFonts w:ascii="Courier New" w:hAnsi="Courier New" w:cs="Courier New"/>
        </w:rPr>
      </w:pPr>
      <w:r w:rsidRPr="00B82FD0">
        <w:rPr>
          <w:rFonts w:ascii="Courier New" w:hAnsi="Courier New" w:cs="Courier New"/>
        </w:rPr>
        <w:t xml:space="preserve">1004 </w:t>
      </w:r>
      <w:proofErr w:type="spellStart"/>
      <w:r w:rsidRPr="00B82FD0">
        <w:rPr>
          <w:rFonts w:ascii="Courier New" w:hAnsi="Courier New" w:cs="Courier New"/>
        </w:rPr>
        <w:t>fddinet</w:t>
      </w:r>
      <w:proofErr w:type="spellEnd"/>
      <w:r w:rsidRPr="00B82FD0">
        <w:rPr>
          <w:rFonts w:ascii="Courier New" w:hAnsi="Courier New" w:cs="Courier New"/>
        </w:rPr>
        <w:t xml:space="preserve">-default                  active    </w:t>
      </w:r>
    </w:p>
    <w:p w:rsidR="00987207" w:rsidRDefault="00987207">
      <w:pPr>
        <w:pStyle w:val="BodyText"/>
        <w:spacing w:after="0"/>
        <w:rPr>
          <w:rFonts w:ascii="Courier New" w:hAnsi="Courier New" w:cs="Courier New"/>
          <w:color w:val="FF0000"/>
        </w:rPr>
      </w:pPr>
      <w:r w:rsidRPr="00B82FD0">
        <w:rPr>
          <w:rFonts w:ascii="Courier New" w:hAnsi="Courier New" w:cs="Courier New"/>
        </w:rPr>
        <w:t xml:space="preserve">1005 </w:t>
      </w:r>
      <w:proofErr w:type="spellStart"/>
      <w:r w:rsidRPr="00B82FD0">
        <w:rPr>
          <w:rFonts w:ascii="Courier New" w:hAnsi="Courier New" w:cs="Courier New"/>
        </w:rPr>
        <w:t>trnet</w:t>
      </w:r>
      <w:proofErr w:type="spellEnd"/>
      <w:r w:rsidRPr="00B82FD0">
        <w:rPr>
          <w:rFonts w:ascii="Courier New" w:hAnsi="Courier New" w:cs="Courier New"/>
        </w:rPr>
        <w:t>-default                    active</w:t>
      </w:r>
      <w:r w:rsidRPr="00223999">
        <w:rPr>
          <w:rFonts w:ascii="Courier New" w:hAnsi="Courier New" w:cs="Courier New"/>
          <w:color w:val="FF0000"/>
        </w:rPr>
        <w:t xml:space="preserve">    </w:t>
      </w:r>
    </w:p>
    <w:p w:rsidR="00987207" w:rsidRDefault="00987207">
      <w:pPr>
        <w:pStyle w:val="Step"/>
      </w:pPr>
      <w:r w:rsidRPr="00ED41FB">
        <w:t xml:space="preserve">Step 3: Disable all ports </w:t>
      </w:r>
      <w:r>
        <w:t>using the</w:t>
      </w:r>
      <w:r w:rsidRPr="00ED41FB">
        <w:t xml:space="preserve"> </w:t>
      </w:r>
      <w:r w:rsidRPr="00115ADA">
        <w:rPr>
          <w:rFonts w:cs="Courier New"/>
        </w:rPr>
        <w:t>shutdown</w:t>
      </w:r>
      <w:r>
        <w:t xml:space="preserve"> command.</w:t>
      </w:r>
    </w:p>
    <w:p w:rsidR="00987207" w:rsidRPr="00752A58" w:rsidRDefault="00987207">
      <w:pPr>
        <w:pStyle w:val="BodyText"/>
        <w:spacing w:before="120" w:after="0"/>
      </w:pPr>
      <w:r>
        <w:t>Ensure that the initial</w:t>
      </w:r>
      <w:r w:rsidRPr="00752A58">
        <w:t xml:space="preserve"> switch port</w:t>
      </w:r>
      <w:r>
        <w:t xml:space="preserve"> </w:t>
      </w:r>
      <w:r w:rsidRPr="00752A58">
        <w:t>s</w:t>
      </w:r>
      <w:r>
        <w:t xml:space="preserve">tates are inactive by disabling all ports. Use the </w:t>
      </w:r>
      <w:r w:rsidRPr="00115ADA">
        <w:rPr>
          <w:b/>
        </w:rPr>
        <w:t>interface range</w:t>
      </w:r>
      <w:r>
        <w:t xml:space="preserve"> command to simplify this task.</w:t>
      </w:r>
      <w:r w:rsidR="00FD589A">
        <w:t xml:space="preserve"> Repeat these commands on each switch in the topology.</w:t>
      </w:r>
    </w:p>
    <w:p w:rsidR="00987207" w:rsidRPr="00ED41FB" w:rsidRDefault="00987207">
      <w:pPr>
        <w:pStyle w:val="BodyText"/>
        <w:spacing w:before="120" w:after="0"/>
        <w:rPr>
          <w:rFonts w:ascii="Courier New" w:hAnsi="Courier New" w:cs="Courier New"/>
        </w:rPr>
      </w:pPr>
      <w:r w:rsidRPr="00ED41FB">
        <w:rPr>
          <w:rFonts w:ascii="Courier New" w:hAnsi="Courier New" w:cs="Courier New"/>
        </w:rPr>
        <w:t>S</w:t>
      </w:r>
      <w:r w:rsidR="00FD589A">
        <w:rPr>
          <w:rFonts w:ascii="Courier New" w:hAnsi="Courier New" w:cs="Courier New"/>
        </w:rPr>
        <w:t>witch</w:t>
      </w:r>
      <w:r w:rsidRPr="00ED41FB">
        <w:rPr>
          <w:rFonts w:ascii="Courier New" w:hAnsi="Courier New" w:cs="Courier New"/>
        </w:rPr>
        <w:t>(config)#</w:t>
      </w:r>
      <w:r w:rsidRPr="00752A58">
        <w:rPr>
          <w:rFonts w:ascii="Courier New" w:hAnsi="Courier New" w:cs="Courier New"/>
          <w:b/>
        </w:rPr>
        <w:t>interface range fa0/1-24</w:t>
      </w:r>
    </w:p>
    <w:p w:rsidR="00987207" w:rsidRPr="00ED41FB" w:rsidRDefault="00987207">
      <w:pPr>
        <w:pStyle w:val="BodyText"/>
        <w:spacing w:after="0"/>
        <w:rPr>
          <w:rFonts w:ascii="Courier New" w:hAnsi="Courier New" w:cs="Courier New"/>
        </w:rPr>
      </w:pPr>
      <w:r w:rsidRPr="00ED41FB">
        <w:rPr>
          <w:rFonts w:ascii="Courier New" w:hAnsi="Courier New" w:cs="Courier New"/>
        </w:rPr>
        <w:t>S</w:t>
      </w:r>
      <w:r w:rsidR="00FD589A">
        <w:rPr>
          <w:rFonts w:ascii="Courier New" w:hAnsi="Courier New" w:cs="Courier New"/>
        </w:rPr>
        <w:t>witch</w:t>
      </w:r>
      <w:r w:rsidRPr="00ED41FB">
        <w:rPr>
          <w:rFonts w:ascii="Courier New" w:hAnsi="Courier New" w:cs="Courier New"/>
        </w:rPr>
        <w:t>(config-if-</w:t>
      </w:r>
      <w:proofErr w:type="gramStart"/>
      <w:r w:rsidRPr="00ED41FB">
        <w:rPr>
          <w:rFonts w:ascii="Courier New" w:hAnsi="Courier New" w:cs="Courier New"/>
        </w:rPr>
        <w:t>range)#</w:t>
      </w:r>
      <w:proofErr w:type="gramEnd"/>
      <w:r w:rsidRPr="00752A58">
        <w:rPr>
          <w:rFonts w:ascii="Courier New" w:hAnsi="Courier New" w:cs="Courier New"/>
          <w:b/>
        </w:rPr>
        <w:t>shutdown</w:t>
      </w:r>
    </w:p>
    <w:p w:rsidR="00987207" w:rsidRPr="00ED41FB" w:rsidRDefault="00987207">
      <w:pPr>
        <w:pStyle w:val="BodyText"/>
        <w:spacing w:after="0"/>
        <w:rPr>
          <w:rFonts w:ascii="Courier New" w:hAnsi="Courier New" w:cs="Courier New"/>
        </w:rPr>
      </w:pPr>
      <w:r w:rsidRPr="00ED41FB">
        <w:rPr>
          <w:rFonts w:ascii="Courier New" w:hAnsi="Courier New" w:cs="Courier New"/>
        </w:rPr>
        <w:t>S</w:t>
      </w:r>
      <w:r w:rsidR="00FD589A">
        <w:rPr>
          <w:rFonts w:ascii="Courier New" w:hAnsi="Courier New" w:cs="Courier New"/>
        </w:rPr>
        <w:t>witch</w:t>
      </w:r>
      <w:r w:rsidRPr="00ED41FB">
        <w:rPr>
          <w:rFonts w:ascii="Courier New" w:hAnsi="Courier New" w:cs="Courier New"/>
        </w:rPr>
        <w:t>(config-if-</w:t>
      </w:r>
      <w:proofErr w:type="gramStart"/>
      <w:r w:rsidRPr="00ED41FB">
        <w:rPr>
          <w:rFonts w:ascii="Courier New" w:hAnsi="Courier New" w:cs="Courier New"/>
        </w:rPr>
        <w:t>range)#</w:t>
      </w:r>
      <w:proofErr w:type="gramEnd"/>
      <w:r w:rsidRPr="00752A58">
        <w:rPr>
          <w:rFonts w:ascii="Courier New" w:hAnsi="Courier New" w:cs="Courier New"/>
          <w:b/>
        </w:rPr>
        <w:t>interface range gi0/1-2</w:t>
      </w:r>
    </w:p>
    <w:p w:rsidR="00987207" w:rsidRPr="00752A58" w:rsidRDefault="00987207">
      <w:pPr>
        <w:pStyle w:val="BodyText"/>
        <w:spacing w:after="0"/>
        <w:rPr>
          <w:rFonts w:ascii="Courier New" w:hAnsi="Courier New" w:cs="Courier New"/>
          <w:b/>
        </w:rPr>
      </w:pPr>
      <w:r w:rsidRPr="00ED41FB">
        <w:rPr>
          <w:rFonts w:ascii="Courier New" w:hAnsi="Courier New" w:cs="Courier New"/>
        </w:rPr>
        <w:t>S</w:t>
      </w:r>
      <w:r w:rsidR="00FD589A">
        <w:rPr>
          <w:rFonts w:ascii="Courier New" w:hAnsi="Courier New" w:cs="Courier New"/>
        </w:rPr>
        <w:t>witch</w:t>
      </w:r>
      <w:r w:rsidRPr="00ED41FB">
        <w:rPr>
          <w:rFonts w:ascii="Courier New" w:hAnsi="Courier New" w:cs="Courier New"/>
        </w:rPr>
        <w:t>(config-if-</w:t>
      </w:r>
      <w:proofErr w:type="gramStart"/>
      <w:r w:rsidRPr="00ED41FB">
        <w:rPr>
          <w:rFonts w:ascii="Courier New" w:hAnsi="Courier New" w:cs="Courier New"/>
        </w:rPr>
        <w:t>range)#</w:t>
      </w:r>
      <w:proofErr w:type="gramEnd"/>
      <w:r w:rsidRPr="00752A58">
        <w:rPr>
          <w:rFonts w:ascii="Courier New" w:hAnsi="Courier New" w:cs="Courier New"/>
          <w:b/>
        </w:rPr>
        <w:t>shutdown</w:t>
      </w:r>
    </w:p>
    <w:p w:rsidR="00987207" w:rsidRPr="007B3C07" w:rsidRDefault="00987207">
      <w:pPr>
        <w:pStyle w:val="Task"/>
        <w:spacing w:before="240"/>
      </w:pPr>
      <w:r>
        <w:t>Task 2</w:t>
      </w:r>
      <w:r w:rsidRPr="007B3C07">
        <w:t xml:space="preserve">: </w:t>
      </w:r>
      <w:r>
        <w:t xml:space="preserve">Perform </w:t>
      </w:r>
      <w:r w:rsidRPr="007B3C07">
        <w:t xml:space="preserve">Basic </w:t>
      </w:r>
      <w:r>
        <w:t>Switch</w:t>
      </w:r>
      <w:r w:rsidRPr="007B3C07">
        <w:t xml:space="preserve"> Configurations</w:t>
      </w:r>
    </w:p>
    <w:p w:rsidR="00FD589A" w:rsidRDefault="00FD589A" w:rsidP="00FD589A">
      <w:pPr>
        <w:pStyle w:val="Step"/>
      </w:pPr>
      <w:r>
        <w:t xml:space="preserve">Step 1: </w:t>
      </w:r>
      <w:r w:rsidR="00987207" w:rsidDel="00456BAF">
        <w:t>Configure</w:t>
      </w:r>
      <w:r w:rsidR="00987207">
        <w:t xml:space="preserve"> the S1, S2, and S3 switche</w:t>
      </w:r>
      <w:r>
        <w:t>s.</w:t>
      </w:r>
    </w:p>
    <w:p w:rsidR="00987207" w:rsidRDefault="00FD589A">
      <w:pPr>
        <w:pStyle w:val="BodyText"/>
      </w:pPr>
      <w:r>
        <w:t xml:space="preserve">Use </w:t>
      </w:r>
      <w:r w:rsidR="00987207">
        <w:t>the addressing table and the following guidelines:</w:t>
      </w:r>
    </w:p>
    <w:p w:rsidR="00987207" w:rsidRDefault="00987207">
      <w:pPr>
        <w:pStyle w:val="BodyText"/>
        <w:numPr>
          <w:ilvl w:val="0"/>
          <w:numId w:val="37"/>
        </w:numPr>
      </w:pPr>
      <w:r>
        <w:t>Configure the switch hostname.</w:t>
      </w:r>
    </w:p>
    <w:p w:rsidR="00987207" w:rsidRDefault="00987207">
      <w:pPr>
        <w:pStyle w:val="BodyText"/>
        <w:numPr>
          <w:ilvl w:val="0"/>
          <w:numId w:val="37"/>
        </w:numPr>
      </w:pPr>
      <w:r>
        <w:t>Disable DNS lookup.</w:t>
      </w:r>
    </w:p>
    <w:p w:rsidR="00987207" w:rsidRDefault="00987207">
      <w:pPr>
        <w:pStyle w:val="BodyText"/>
        <w:numPr>
          <w:ilvl w:val="0"/>
          <w:numId w:val="37"/>
        </w:numPr>
      </w:pPr>
      <w:r>
        <w:t xml:space="preserve">Configure an enable secret password of </w:t>
      </w:r>
      <w:r w:rsidRPr="000D69BE">
        <w:rPr>
          <w:b/>
        </w:rPr>
        <w:t>c</w:t>
      </w:r>
      <w:r>
        <w:rPr>
          <w:b/>
        </w:rPr>
        <w:t>lass</w:t>
      </w:r>
      <w:r>
        <w:t>.</w:t>
      </w:r>
    </w:p>
    <w:p w:rsidR="00987207" w:rsidRDefault="00987207">
      <w:pPr>
        <w:pStyle w:val="BodyText"/>
        <w:numPr>
          <w:ilvl w:val="0"/>
          <w:numId w:val="37"/>
        </w:numPr>
      </w:pPr>
      <w:r>
        <w:t xml:space="preserve">Configure a password of </w:t>
      </w:r>
      <w:r>
        <w:rPr>
          <w:b/>
        </w:rPr>
        <w:t>cisco</w:t>
      </w:r>
      <w:r>
        <w:t xml:space="preserve"> for console connections.</w:t>
      </w:r>
    </w:p>
    <w:p w:rsidR="00987207" w:rsidRDefault="00987207">
      <w:pPr>
        <w:pStyle w:val="BodyText"/>
        <w:numPr>
          <w:ilvl w:val="0"/>
          <w:numId w:val="37"/>
        </w:numPr>
      </w:pPr>
      <w:r>
        <w:t xml:space="preserve">Configure a password of </w:t>
      </w:r>
      <w:r>
        <w:rPr>
          <w:b/>
        </w:rPr>
        <w:t>cisco</w:t>
      </w:r>
      <w:r>
        <w:t xml:space="preserve"> for </w:t>
      </w:r>
      <w:proofErr w:type="spellStart"/>
      <w:r>
        <w:t>vty</w:t>
      </w:r>
      <w:proofErr w:type="spellEnd"/>
      <w:r>
        <w:t xml:space="preserve"> connections.</w:t>
      </w:r>
    </w:p>
    <w:p w:rsidR="00987207" w:rsidRDefault="00987207">
      <w:pPr>
        <w:pStyle w:val="BodyText"/>
        <w:numPr>
          <w:ilvl w:val="0"/>
          <w:numId w:val="37"/>
        </w:numPr>
      </w:pPr>
      <w:r>
        <w:t>Configure the default gateway on each switch</w:t>
      </w:r>
    </w:p>
    <w:p w:rsidR="00987207" w:rsidRPr="0016613D" w:rsidRDefault="00987207">
      <w:pPr>
        <w:pStyle w:val="BodyText"/>
        <w:rPr>
          <w:b/>
        </w:rPr>
      </w:pPr>
      <w:r w:rsidRPr="0016613D">
        <w:rPr>
          <w:b/>
        </w:rPr>
        <w:t>Output for S1 shown</w:t>
      </w:r>
    </w:p>
    <w:p w:rsidR="00987207" w:rsidRPr="0016613D" w:rsidRDefault="00987207">
      <w:pPr>
        <w:pStyle w:val="BodyText"/>
        <w:spacing w:after="0"/>
        <w:rPr>
          <w:rFonts w:ascii="Courier New" w:hAnsi="Courier New" w:cs="Courier New"/>
          <w:b/>
        </w:rPr>
      </w:pPr>
      <w:r w:rsidRPr="0016613D">
        <w:rPr>
          <w:rFonts w:ascii="Courier New" w:hAnsi="Courier New" w:cs="Courier New"/>
        </w:rPr>
        <w:t>Switch&gt;</w:t>
      </w:r>
      <w:r w:rsidRPr="0016613D">
        <w:rPr>
          <w:rFonts w:ascii="Courier New" w:hAnsi="Courier New" w:cs="Courier New"/>
          <w:b/>
        </w:rPr>
        <w:t>enable</w:t>
      </w:r>
    </w:p>
    <w:p w:rsidR="00987207" w:rsidRPr="0016613D" w:rsidRDefault="00987207">
      <w:pPr>
        <w:pStyle w:val="BodyText"/>
        <w:spacing w:after="0"/>
        <w:rPr>
          <w:rFonts w:ascii="Courier New" w:hAnsi="Courier New" w:cs="Courier New"/>
        </w:rPr>
      </w:pPr>
      <w:proofErr w:type="spellStart"/>
      <w:r w:rsidRPr="0016613D">
        <w:rPr>
          <w:rFonts w:ascii="Courier New" w:hAnsi="Courier New" w:cs="Courier New"/>
        </w:rPr>
        <w:t>Switch#</w:t>
      </w:r>
      <w:r w:rsidRPr="0016613D">
        <w:rPr>
          <w:rFonts w:ascii="Courier New" w:hAnsi="Courier New" w:cs="Courier New"/>
          <w:b/>
        </w:rPr>
        <w:t>config</w:t>
      </w:r>
      <w:r>
        <w:rPr>
          <w:rFonts w:ascii="Courier New" w:hAnsi="Courier New" w:cs="Courier New"/>
          <w:b/>
        </w:rPr>
        <w:t>ure</w:t>
      </w:r>
      <w:proofErr w:type="spellEnd"/>
      <w:r>
        <w:rPr>
          <w:rFonts w:ascii="Courier New" w:hAnsi="Courier New" w:cs="Courier New"/>
          <w:b/>
        </w:rPr>
        <w:t xml:space="preserve"> </w:t>
      </w:r>
      <w:r w:rsidRPr="0016613D">
        <w:rPr>
          <w:rFonts w:ascii="Courier New" w:hAnsi="Courier New" w:cs="Courier New"/>
          <w:b/>
        </w:rPr>
        <w:t>term</w:t>
      </w:r>
      <w:r>
        <w:rPr>
          <w:rFonts w:ascii="Courier New" w:hAnsi="Courier New" w:cs="Courier New"/>
          <w:b/>
        </w:rPr>
        <w:t>inal</w:t>
      </w:r>
    </w:p>
    <w:p w:rsidR="00987207" w:rsidRPr="0016613D" w:rsidRDefault="00987207">
      <w:pPr>
        <w:pStyle w:val="BodyText"/>
        <w:spacing w:after="0"/>
        <w:rPr>
          <w:rFonts w:ascii="Courier New" w:hAnsi="Courier New" w:cs="Courier New"/>
        </w:rPr>
      </w:pPr>
      <w:r w:rsidRPr="0016613D">
        <w:rPr>
          <w:rFonts w:ascii="Courier New" w:hAnsi="Courier New" w:cs="Courier New"/>
        </w:rPr>
        <w:t>Enter configuration commands, one per line.  End with CNTL/Z.</w:t>
      </w:r>
    </w:p>
    <w:p w:rsidR="00987207" w:rsidRPr="0016613D" w:rsidRDefault="00987207">
      <w:pPr>
        <w:pStyle w:val="BodyText"/>
        <w:spacing w:after="0"/>
        <w:rPr>
          <w:rFonts w:ascii="Courier New" w:hAnsi="Courier New" w:cs="Courier New"/>
        </w:rPr>
      </w:pPr>
      <w:r w:rsidRPr="0016613D">
        <w:rPr>
          <w:rFonts w:ascii="Courier New" w:hAnsi="Courier New" w:cs="Courier New"/>
        </w:rPr>
        <w:t>Switch(config)#</w:t>
      </w:r>
      <w:r w:rsidRPr="0016613D">
        <w:rPr>
          <w:rFonts w:ascii="Courier New" w:hAnsi="Courier New" w:cs="Courier New"/>
          <w:b/>
        </w:rPr>
        <w:t>hostname S1</w:t>
      </w:r>
    </w:p>
    <w:p w:rsidR="00987207" w:rsidRPr="0016613D" w:rsidRDefault="00987207">
      <w:pPr>
        <w:pStyle w:val="BodyText"/>
        <w:spacing w:after="0"/>
        <w:rPr>
          <w:rFonts w:ascii="Courier New" w:hAnsi="Courier New" w:cs="Courier New"/>
        </w:rPr>
      </w:pPr>
      <w:r>
        <w:rPr>
          <w:rFonts w:ascii="Courier New" w:hAnsi="Courier New" w:cs="Courier New"/>
        </w:rPr>
        <w:t>S1(config)#</w:t>
      </w:r>
      <w:r w:rsidRPr="0016613D">
        <w:rPr>
          <w:rFonts w:ascii="Courier New" w:hAnsi="Courier New" w:cs="Courier New"/>
          <w:b/>
        </w:rPr>
        <w:t>enable secret class</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r w:rsidRPr="0016613D">
        <w:rPr>
          <w:rFonts w:ascii="Courier New" w:hAnsi="Courier New" w:cs="Courier New"/>
          <w:b/>
        </w:rPr>
        <w:t xml:space="preserve">no </w:t>
      </w:r>
      <w:proofErr w:type="spellStart"/>
      <w:r w:rsidRPr="0016613D">
        <w:rPr>
          <w:rFonts w:ascii="Courier New" w:hAnsi="Courier New" w:cs="Courier New"/>
          <w:b/>
        </w:rPr>
        <w:t>ip</w:t>
      </w:r>
      <w:proofErr w:type="spellEnd"/>
      <w:r w:rsidRPr="0016613D">
        <w:rPr>
          <w:rFonts w:ascii="Courier New" w:hAnsi="Courier New" w:cs="Courier New"/>
          <w:b/>
        </w:rPr>
        <w:t xml:space="preserve"> domain-lookup</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spellStart"/>
      <w:r w:rsidRPr="0016613D">
        <w:rPr>
          <w:rFonts w:ascii="Courier New" w:hAnsi="Courier New" w:cs="Courier New"/>
          <w:b/>
        </w:rPr>
        <w:t>ip</w:t>
      </w:r>
      <w:proofErr w:type="spellEnd"/>
      <w:r w:rsidRPr="0016613D">
        <w:rPr>
          <w:rFonts w:ascii="Courier New" w:hAnsi="Courier New" w:cs="Courier New"/>
          <w:b/>
        </w:rPr>
        <w:t xml:space="preserve"> default-gateway 172.17.99.1</w:t>
      </w:r>
      <w:r w:rsidRPr="0016613D">
        <w:rPr>
          <w:rFonts w:ascii="Courier New" w:hAnsi="Courier New" w:cs="Courier New"/>
        </w:rPr>
        <w:t xml:space="preserve"> </w:t>
      </w:r>
    </w:p>
    <w:p w:rsidR="00987207" w:rsidRPr="0016613D" w:rsidRDefault="00987207">
      <w:pPr>
        <w:pStyle w:val="BodyText"/>
        <w:spacing w:after="0"/>
        <w:rPr>
          <w:rFonts w:ascii="Courier New" w:hAnsi="Courier New" w:cs="Courier New"/>
          <w:b/>
        </w:rPr>
      </w:pPr>
      <w:r w:rsidRPr="0016613D">
        <w:rPr>
          <w:rFonts w:ascii="Courier New" w:hAnsi="Courier New" w:cs="Courier New"/>
        </w:rPr>
        <w:lastRenderedPageBreak/>
        <w:t>S1(config)#</w:t>
      </w:r>
      <w:r w:rsidRPr="0016613D">
        <w:rPr>
          <w:rFonts w:ascii="Courier New" w:hAnsi="Courier New" w:cs="Courier New"/>
          <w:b/>
        </w:rPr>
        <w:t>line console 0</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gramStart"/>
      <w:r w:rsidRPr="0016613D">
        <w:rPr>
          <w:rFonts w:ascii="Courier New" w:hAnsi="Courier New" w:cs="Courier New"/>
        </w:rPr>
        <w:t>line)#</w:t>
      </w:r>
      <w:proofErr w:type="gramEnd"/>
      <w:r w:rsidRPr="0016613D">
        <w:rPr>
          <w:rFonts w:ascii="Courier New" w:hAnsi="Courier New" w:cs="Courier New"/>
          <w:b/>
        </w:rPr>
        <w:t>password cisco</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gramStart"/>
      <w:r w:rsidRPr="0016613D">
        <w:rPr>
          <w:rFonts w:ascii="Courier New" w:hAnsi="Courier New" w:cs="Courier New"/>
        </w:rPr>
        <w:t>line)#</w:t>
      </w:r>
      <w:proofErr w:type="gramEnd"/>
      <w:r w:rsidRPr="0016613D">
        <w:rPr>
          <w:rFonts w:ascii="Courier New" w:hAnsi="Courier New" w:cs="Courier New"/>
          <w:b/>
        </w:rPr>
        <w:t>login</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gramStart"/>
      <w:r w:rsidRPr="0016613D">
        <w:rPr>
          <w:rFonts w:ascii="Courier New" w:hAnsi="Courier New" w:cs="Courier New"/>
        </w:rPr>
        <w:t>line)#</w:t>
      </w:r>
      <w:proofErr w:type="gramEnd"/>
      <w:r w:rsidRPr="00985752">
        <w:rPr>
          <w:rFonts w:ascii="Courier New" w:hAnsi="Courier New" w:cs="Courier New"/>
          <w:b/>
        </w:rPr>
        <w:t xml:space="preserve">line </w:t>
      </w:r>
      <w:proofErr w:type="spellStart"/>
      <w:r w:rsidRPr="00985752">
        <w:rPr>
          <w:rFonts w:ascii="Courier New" w:hAnsi="Courier New" w:cs="Courier New"/>
          <w:b/>
        </w:rPr>
        <w:t>vty</w:t>
      </w:r>
      <w:proofErr w:type="spellEnd"/>
      <w:r w:rsidRPr="00985752">
        <w:rPr>
          <w:rFonts w:ascii="Courier New" w:hAnsi="Courier New" w:cs="Courier New"/>
          <w:b/>
        </w:rPr>
        <w:t xml:space="preserve"> 0 15</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gramStart"/>
      <w:r w:rsidRPr="0016613D">
        <w:rPr>
          <w:rFonts w:ascii="Courier New" w:hAnsi="Courier New" w:cs="Courier New"/>
        </w:rPr>
        <w:t>line)#</w:t>
      </w:r>
      <w:proofErr w:type="gramEnd"/>
      <w:r w:rsidRPr="00985752">
        <w:rPr>
          <w:rFonts w:ascii="Courier New" w:hAnsi="Courier New" w:cs="Courier New"/>
          <w:b/>
        </w:rPr>
        <w:t>password cisco</w:t>
      </w:r>
    </w:p>
    <w:p w:rsidR="00987207" w:rsidRPr="0016613D" w:rsidRDefault="00987207">
      <w:pPr>
        <w:pStyle w:val="BodyText"/>
        <w:spacing w:after="0"/>
        <w:rPr>
          <w:rFonts w:ascii="Courier New" w:hAnsi="Courier New" w:cs="Courier New"/>
        </w:rPr>
      </w:pPr>
      <w:r w:rsidRPr="0016613D">
        <w:rPr>
          <w:rFonts w:ascii="Courier New" w:hAnsi="Courier New" w:cs="Courier New"/>
        </w:rPr>
        <w:t>S1(config-</w:t>
      </w:r>
      <w:proofErr w:type="gramStart"/>
      <w:r w:rsidRPr="0016613D">
        <w:rPr>
          <w:rFonts w:ascii="Courier New" w:hAnsi="Courier New" w:cs="Courier New"/>
        </w:rPr>
        <w:t>line)#</w:t>
      </w:r>
      <w:proofErr w:type="gramEnd"/>
      <w:r w:rsidRPr="00985752">
        <w:rPr>
          <w:rFonts w:ascii="Courier New" w:hAnsi="Courier New" w:cs="Courier New"/>
          <w:b/>
        </w:rPr>
        <w:t>login</w:t>
      </w:r>
    </w:p>
    <w:p w:rsidR="00987207" w:rsidRPr="00985752" w:rsidRDefault="00987207">
      <w:pPr>
        <w:pStyle w:val="BodyText"/>
        <w:spacing w:after="0"/>
        <w:rPr>
          <w:rFonts w:ascii="Courier New" w:hAnsi="Courier New" w:cs="Courier New"/>
          <w:b/>
        </w:rPr>
      </w:pPr>
      <w:r w:rsidRPr="0016613D">
        <w:rPr>
          <w:rFonts w:ascii="Courier New" w:hAnsi="Courier New" w:cs="Courier New"/>
        </w:rPr>
        <w:t>S1(config-</w:t>
      </w:r>
      <w:proofErr w:type="gramStart"/>
      <w:r w:rsidRPr="0016613D">
        <w:rPr>
          <w:rFonts w:ascii="Courier New" w:hAnsi="Courier New" w:cs="Courier New"/>
        </w:rPr>
        <w:t>line)#</w:t>
      </w:r>
      <w:proofErr w:type="gramEnd"/>
      <w:r w:rsidRPr="00985752">
        <w:rPr>
          <w:rFonts w:ascii="Courier New" w:hAnsi="Courier New" w:cs="Courier New"/>
          <w:b/>
        </w:rPr>
        <w:t>end</w:t>
      </w:r>
    </w:p>
    <w:p w:rsidR="00987207" w:rsidRPr="0016613D" w:rsidRDefault="00987207">
      <w:pPr>
        <w:pStyle w:val="BodyText"/>
        <w:spacing w:after="0"/>
        <w:rPr>
          <w:rFonts w:ascii="Courier New" w:hAnsi="Courier New" w:cs="Courier New"/>
        </w:rPr>
      </w:pPr>
      <w:r w:rsidRPr="0016613D">
        <w:rPr>
          <w:rFonts w:ascii="Courier New" w:hAnsi="Courier New" w:cs="Courier New"/>
        </w:rPr>
        <w:t>%SYS-5-CONFIG_I: Configured from console by console</w:t>
      </w:r>
    </w:p>
    <w:p w:rsidR="00987207" w:rsidRPr="0016613D" w:rsidRDefault="00987207">
      <w:pPr>
        <w:pStyle w:val="BodyText"/>
        <w:spacing w:after="0"/>
        <w:rPr>
          <w:rFonts w:ascii="Courier New" w:hAnsi="Courier New" w:cs="Courier New"/>
        </w:rPr>
      </w:pPr>
      <w:r w:rsidRPr="0016613D">
        <w:rPr>
          <w:rFonts w:ascii="Courier New" w:hAnsi="Courier New" w:cs="Courier New"/>
        </w:rPr>
        <w:t>S1#</w:t>
      </w:r>
      <w:r w:rsidRPr="00985752">
        <w:rPr>
          <w:rFonts w:ascii="Courier New" w:hAnsi="Courier New" w:cs="Courier New"/>
          <w:b/>
        </w:rPr>
        <w:t>copy running-config startup-config</w:t>
      </w:r>
      <w:r w:rsidRPr="0016613D">
        <w:rPr>
          <w:rFonts w:ascii="Courier New" w:hAnsi="Courier New" w:cs="Courier New"/>
        </w:rPr>
        <w:t xml:space="preserve"> </w:t>
      </w:r>
    </w:p>
    <w:p w:rsidR="00987207" w:rsidRPr="0016613D" w:rsidRDefault="00987207">
      <w:pPr>
        <w:pStyle w:val="BodyText"/>
        <w:spacing w:after="0"/>
        <w:rPr>
          <w:rFonts w:ascii="Courier New" w:hAnsi="Courier New" w:cs="Courier New"/>
        </w:rPr>
      </w:pPr>
      <w:r w:rsidRPr="0016613D">
        <w:rPr>
          <w:rFonts w:ascii="Courier New" w:hAnsi="Courier New" w:cs="Courier New"/>
        </w:rPr>
        <w:t xml:space="preserve">Destination filename [startup-config]? </w:t>
      </w:r>
      <w:r w:rsidRPr="007D4EBE">
        <w:rPr>
          <w:rFonts w:ascii="Courier New" w:hAnsi="Courier New" w:cs="Courier New"/>
          <w:lang w:eastAsia="zh-CN"/>
        </w:rPr>
        <w:t>[</w:t>
      </w:r>
      <w:r w:rsidRPr="007D4EBE">
        <w:rPr>
          <w:rFonts w:ascii="Courier New" w:hAnsi="Courier New" w:cs="Courier New"/>
          <w:b/>
          <w:lang w:eastAsia="zh-CN"/>
        </w:rPr>
        <w:t>enter</w:t>
      </w:r>
      <w:r w:rsidRPr="007D4EBE">
        <w:rPr>
          <w:rFonts w:ascii="Courier New" w:hAnsi="Courier New" w:cs="Courier New"/>
          <w:lang w:eastAsia="zh-CN"/>
        </w:rPr>
        <w:t>]</w:t>
      </w:r>
    </w:p>
    <w:p w:rsidR="00987207" w:rsidRPr="0016613D" w:rsidRDefault="00987207">
      <w:pPr>
        <w:pStyle w:val="BodyText"/>
        <w:spacing w:after="0"/>
        <w:rPr>
          <w:rFonts w:ascii="Courier New" w:hAnsi="Courier New" w:cs="Courier New"/>
        </w:rPr>
      </w:pPr>
      <w:r w:rsidRPr="0016613D">
        <w:rPr>
          <w:rFonts w:ascii="Courier New" w:hAnsi="Courier New" w:cs="Courier New"/>
        </w:rPr>
        <w:t>Building configuration...</w:t>
      </w:r>
    </w:p>
    <w:p w:rsidR="00FD589A" w:rsidRPr="00061C79" w:rsidRDefault="00FD589A" w:rsidP="00FD589A">
      <w:pPr>
        <w:pStyle w:val="Step"/>
        <w:spacing w:after="0"/>
      </w:pPr>
      <w:r>
        <w:t>Step 2</w:t>
      </w:r>
      <w:r w:rsidRPr="00061C79">
        <w:t>: Re-ena</w:t>
      </w:r>
      <w:r>
        <w:t>ble the active user ports on S2 in access mode.</w:t>
      </w:r>
    </w:p>
    <w:p w:rsidR="00FD589A" w:rsidRPr="00456BAF" w:rsidRDefault="00FD589A" w:rsidP="00FD589A">
      <w:pPr>
        <w:rPr>
          <w:rFonts w:ascii="Courier New" w:hAnsi="Courier New" w:cs="Courier New"/>
          <w:sz w:val="20"/>
        </w:rPr>
      </w:pP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r w:rsidRPr="00456BAF">
        <w:rPr>
          <w:rFonts w:ascii="Courier New" w:hAnsi="Courier New" w:cs="Courier New"/>
          <w:b/>
          <w:sz w:val="20"/>
        </w:rPr>
        <w:t>interface fa0/6</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switchport mode access</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no shutdown</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interface fa0/11</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switchport mode access</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no shutdown</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interface fa0/18</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switchport mode access</w:t>
      </w:r>
    </w:p>
    <w:p w:rsidR="00FD589A" w:rsidRPr="00456BAF" w:rsidRDefault="00FD589A" w:rsidP="00FD589A">
      <w:pPr>
        <w:rPr>
          <w:rFonts w:ascii="Courier New" w:hAnsi="Courier New" w:cs="Courier New"/>
          <w:sz w:val="20"/>
        </w:rPr>
      </w:pPr>
      <w:r w:rsidRPr="00456BAF">
        <w:rPr>
          <w:rFonts w:ascii="Courier New" w:hAnsi="Courier New" w:cs="Courier New"/>
          <w:sz w:val="20"/>
        </w:rPr>
        <w:t>S2(config-</w:t>
      </w:r>
      <w:proofErr w:type="gramStart"/>
      <w:r w:rsidRPr="00456BAF">
        <w:rPr>
          <w:rFonts w:ascii="Courier New" w:hAnsi="Courier New" w:cs="Courier New"/>
          <w:sz w:val="20"/>
        </w:rPr>
        <w:t>if)#</w:t>
      </w:r>
      <w:proofErr w:type="gramEnd"/>
      <w:r w:rsidRPr="00456BAF">
        <w:rPr>
          <w:rFonts w:ascii="Courier New" w:hAnsi="Courier New" w:cs="Courier New"/>
          <w:b/>
          <w:sz w:val="20"/>
        </w:rPr>
        <w:t>no shutdown</w:t>
      </w:r>
    </w:p>
    <w:p w:rsidR="00987207" w:rsidRPr="00425DF3" w:rsidRDefault="00987207">
      <w:pPr>
        <w:pStyle w:val="Task"/>
        <w:spacing w:before="240"/>
      </w:pPr>
      <w:r>
        <w:t>Task 3</w:t>
      </w:r>
      <w:r w:rsidRPr="00425DF3">
        <w:t>: Co</w:t>
      </w:r>
      <w:r>
        <w:t>nfigure the Ethernet Interfaces on the Host PCs</w:t>
      </w:r>
    </w:p>
    <w:p w:rsidR="00987207" w:rsidRDefault="00987207">
      <w:pPr>
        <w:pStyle w:val="BodyText"/>
      </w:pPr>
      <w:r>
        <w:t>Configure the Ethernet interfaces of PC1, PC2, PC3 and the remote TFTP/Web Server with the IP addresses from the addressing table.</w:t>
      </w:r>
    </w:p>
    <w:p w:rsidR="00987207" w:rsidRDefault="00987207">
      <w:pPr>
        <w:pStyle w:val="Task"/>
        <w:spacing w:before="240"/>
      </w:pPr>
      <w:r>
        <w:t>Task 4: Configure VTP on the Switches</w:t>
      </w:r>
    </w:p>
    <w:p w:rsidR="00987207" w:rsidRDefault="00987207">
      <w:pPr>
        <w:pStyle w:val="Step"/>
      </w:pPr>
      <w:r>
        <w:t xml:space="preserve">Step 1:  </w:t>
      </w:r>
      <w:r w:rsidRPr="007C240A">
        <w:t>Configure VTP on the three switches using the following table</w:t>
      </w:r>
      <w:r>
        <w:t>. Remember that VTP domain names and passwords are case-sensitive.</w:t>
      </w:r>
    </w:p>
    <w:p w:rsidR="00987207" w:rsidRDefault="00987207">
      <w:pPr>
        <w:pStyle w:val="BodyText"/>
      </w:pPr>
    </w:p>
    <w:tbl>
      <w:tblPr>
        <w:tblStyle w:val="TableGrid"/>
        <w:tblW w:w="0" w:type="auto"/>
        <w:jc w:val="center"/>
        <w:tblLook w:val="01E0" w:firstRow="1" w:lastRow="1" w:firstColumn="1" w:lastColumn="1" w:noHBand="0" w:noVBand="0"/>
      </w:tblPr>
      <w:tblGrid>
        <w:gridCol w:w="2304"/>
        <w:gridCol w:w="2304"/>
        <w:gridCol w:w="2304"/>
        <w:gridCol w:w="2304"/>
      </w:tblGrid>
      <w:tr w:rsidR="00987207">
        <w:trPr>
          <w:jc w:val="center"/>
        </w:trPr>
        <w:tc>
          <w:tcPr>
            <w:tcW w:w="2304" w:type="dxa"/>
            <w:shd w:val="clear" w:color="auto" w:fill="737373"/>
            <w:vAlign w:val="center"/>
          </w:tcPr>
          <w:p w:rsidR="00987207" w:rsidRPr="00794EC4" w:rsidRDefault="00987207">
            <w:pPr>
              <w:pStyle w:val="BodyText"/>
              <w:jc w:val="center"/>
              <w:rPr>
                <w:b/>
                <w:color w:val="FFFFFF"/>
                <w:lang w:eastAsia="zh-CN"/>
              </w:rPr>
            </w:pPr>
            <w:r w:rsidRPr="00794EC4">
              <w:rPr>
                <w:b/>
                <w:color w:val="FFFFFF"/>
                <w:lang w:eastAsia="zh-CN"/>
              </w:rPr>
              <w:t>Switch Name</w:t>
            </w:r>
          </w:p>
        </w:tc>
        <w:tc>
          <w:tcPr>
            <w:tcW w:w="2304" w:type="dxa"/>
            <w:shd w:val="clear" w:color="auto" w:fill="737373"/>
            <w:vAlign w:val="center"/>
          </w:tcPr>
          <w:p w:rsidR="00987207" w:rsidRPr="00794EC4" w:rsidRDefault="00987207">
            <w:pPr>
              <w:pStyle w:val="BodyText"/>
              <w:jc w:val="center"/>
              <w:rPr>
                <w:b/>
                <w:color w:val="FFFFFF"/>
                <w:lang w:eastAsia="zh-CN"/>
              </w:rPr>
            </w:pPr>
            <w:r w:rsidRPr="00794EC4">
              <w:rPr>
                <w:b/>
                <w:color w:val="FFFFFF"/>
                <w:lang w:eastAsia="zh-CN"/>
              </w:rPr>
              <w:t>VTP Operating Mode</w:t>
            </w:r>
          </w:p>
        </w:tc>
        <w:tc>
          <w:tcPr>
            <w:tcW w:w="2304" w:type="dxa"/>
            <w:shd w:val="clear" w:color="auto" w:fill="737373"/>
            <w:vAlign w:val="center"/>
          </w:tcPr>
          <w:p w:rsidR="00987207" w:rsidRPr="00794EC4" w:rsidRDefault="00987207">
            <w:pPr>
              <w:pStyle w:val="BodyText"/>
              <w:jc w:val="center"/>
              <w:rPr>
                <w:b/>
                <w:color w:val="FFFFFF"/>
                <w:lang w:eastAsia="zh-CN"/>
              </w:rPr>
            </w:pPr>
            <w:r w:rsidRPr="00794EC4">
              <w:rPr>
                <w:b/>
                <w:color w:val="FFFFFF"/>
                <w:lang w:eastAsia="zh-CN"/>
              </w:rPr>
              <w:t>VTP Domain</w:t>
            </w:r>
          </w:p>
        </w:tc>
        <w:tc>
          <w:tcPr>
            <w:tcW w:w="2304" w:type="dxa"/>
            <w:shd w:val="clear" w:color="auto" w:fill="737373"/>
            <w:vAlign w:val="center"/>
          </w:tcPr>
          <w:p w:rsidR="00987207" w:rsidRPr="00794EC4" w:rsidRDefault="00987207">
            <w:pPr>
              <w:pStyle w:val="BodyText"/>
              <w:jc w:val="center"/>
              <w:rPr>
                <w:b/>
                <w:color w:val="FFFFFF"/>
                <w:lang w:eastAsia="zh-CN"/>
              </w:rPr>
            </w:pPr>
            <w:r w:rsidRPr="00794EC4">
              <w:rPr>
                <w:b/>
                <w:color w:val="FFFFFF"/>
                <w:lang w:eastAsia="zh-CN"/>
              </w:rPr>
              <w:t>VTP Password</w:t>
            </w:r>
          </w:p>
        </w:tc>
      </w:tr>
      <w:tr w:rsidR="00987207">
        <w:trPr>
          <w:jc w:val="center"/>
        </w:trPr>
        <w:tc>
          <w:tcPr>
            <w:tcW w:w="2016" w:type="dxa"/>
            <w:vAlign w:val="center"/>
          </w:tcPr>
          <w:p w:rsidR="00987207" w:rsidRPr="00182A02" w:rsidRDefault="00987207">
            <w:pPr>
              <w:pStyle w:val="BodyText"/>
              <w:jc w:val="center"/>
              <w:rPr>
                <w:b/>
                <w:lang w:eastAsia="zh-CN"/>
              </w:rPr>
            </w:pPr>
            <w:r w:rsidRPr="00182A02">
              <w:rPr>
                <w:b/>
                <w:lang w:eastAsia="zh-CN"/>
              </w:rPr>
              <w:t>S1</w:t>
            </w:r>
          </w:p>
        </w:tc>
        <w:tc>
          <w:tcPr>
            <w:tcW w:w="2016" w:type="dxa"/>
            <w:vAlign w:val="center"/>
          </w:tcPr>
          <w:p w:rsidR="00987207" w:rsidRPr="00182A02" w:rsidRDefault="00987207">
            <w:pPr>
              <w:pStyle w:val="BodyText"/>
              <w:jc w:val="center"/>
              <w:rPr>
                <w:b/>
                <w:lang w:eastAsia="zh-CN"/>
              </w:rPr>
            </w:pPr>
            <w:r w:rsidRPr="00182A02">
              <w:rPr>
                <w:b/>
                <w:lang w:eastAsia="zh-CN"/>
              </w:rPr>
              <w:t>Server</w:t>
            </w:r>
          </w:p>
        </w:tc>
        <w:tc>
          <w:tcPr>
            <w:tcW w:w="2016" w:type="dxa"/>
            <w:vAlign w:val="center"/>
          </w:tcPr>
          <w:p w:rsidR="00987207" w:rsidRPr="00182A02" w:rsidRDefault="00987207">
            <w:pPr>
              <w:pStyle w:val="BodyText"/>
              <w:jc w:val="center"/>
              <w:rPr>
                <w:b/>
                <w:lang w:eastAsia="zh-CN"/>
              </w:rPr>
            </w:pPr>
            <w:r w:rsidRPr="00182A02">
              <w:rPr>
                <w:b/>
                <w:lang w:eastAsia="zh-CN"/>
              </w:rPr>
              <w:t>Lab</w:t>
            </w:r>
            <w:r>
              <w:rPr>
                <w:b/>
                <w:lang w:eastAsia="zh-CN"/>
              </w:rPr>
              <w:t>6</w:t>
            </w:r>
          </w:p>
        </w:tc>
        <w:tc>
          <w:tcPr>
            <w:tcW w:w="2016" w:type="dxa"/>
            <w:vAlign w:val="center"/>
          </w:tcPr>
          <w:p w:rsidR="00987207" w:rsidRPr="00182A02" w:rsidRDefault="00987207">
            <w:pPr>
              <w:pStyle w:val="BodyText"/>
              <w:jc w:val="center"/>
              <w:rPr>
                <w:b/>
                <w:lang w:eastAsia="zh-CN"/>
              </w:rPr>
            </w:pPr>
            <w:r w:rsidRPr="00182A02">
              <w:rPr>
                <w:b/>
                <w:lang w:eastAsia="zh-CN"/>
              </w:rPr>
              <w:t>cisco</w:t>
            </w:r>
          </w:p>
        </w:tc>
      </w:tr>
      <w:tr w:rsidR="00987207">
        <w:trPr>
          <w:jc w:val="center"/>
        </w:trPr>
        <w:tc>
          <w:tcPr>
            <w:tcW w:w="2016" w:type="dxa"/>
            <w:vAlign w:val="center"/>
          </w:tcPr>
          <w:p w:rsidR="00987207" w:rsidRPr="00182A02" w:rsidRDefault="00987207">
            <w:pPr>
              <w:pStyle w:val="BodyText"/>
              <w:jc w:val="center"/>
              <w:rPr>
                <w:b/>
                <w:lang w:eastAsia="zh-CN"/>
              </w:rPr>
            </w:pPr>
            <w:r w:rsidRPr="00182A02">
              <w:rPr>
                <w:b/>
                <w:lang w:eastAsia="zh-CN"/>
              </w:rPr>
              <w:t>S2</w:t>
            </w:r>
          </w:p>
        </w:tc>
        <w:tc>
          <w:tcPr>
            <w:tcW w:w="2016" w:type="dxa"/>
            <w:vAlign w:val="center"/>
          </w:tcPr>
          <w:p w:rsidR="00987207" w:rsidRPr="00182A02" w:rsidRDefault="00987207">
            <w:pPr>
              <w:pStyle w:val="BodyText"/>
              <w:jc w:val="center"/>
              <w:rPr>
                <w:b/>
                <w:lang w:eastAsia="zh-CN"/>
              </w:rPr>
            </w:pPr>
            <w:r w:rsidRPr="00182A02">
              <w:rPr>
                <w:b/>
                <w:lang w:eastAsia="zh-CN"/>
              </w:rPr>
              <w:t>Client</w:t>
            </w:r>
          </w:p>
        </w:tc>
        <w:tc>
          <w:tcPr>
            <w:tcW w:w="2016" w:type="dxa"/>
            <w:vAlign w:val="center"/>
          </w:tcPr>
          <w:p w:rsidR="00987207" w:rsidRPr="00182A02" w:rsidRDefault="00987207">
            <w:pPr>
              <w:pStyle w:val="BodyText"/>
              <w:jc w:val="center"/>
              <w:rPr>
                <w:b/>
                <w:lang w:eastAsia="zh-CN"/>
              </w:rPr>
            </w:pPr>
            <w:r w:rsidRPr="00182A02">
              <w:rPr>
                <w:b/>
                <w:lang w:eastAsia="zh-CN"/>
              </w:rPr>
              <w:t>Lab</w:t>
            </w:r>
            <w:r>
              <w:rPr>
                <w:b/>
                <w:lang w:eastAsia="zh-CN"/>
              </w:rPr>
              <w:t>6</w:t>
            </w:r>
          </w:p>
        </w:tc>
        <w:tc>
          <w:tcPr>
            <w:tcW w:w="2016" w:type="dxa"/>
            <w:vAlign w:val="center"/>
          </w:tcPr>
          <w:p w:rsidR="00987207" w:rsidRPr="00182A02" w:rsidRDefault="00987207">
            <w:pPr>
              <w:pStyle w:val="BodyText"/>
              <w:jc w:val="center"/>
              <w:rPr>
                <w:b/>
                <w:lang w:eastAsia="zh-CN"/>
              </w:rPr>
            </w:pPr>
            <w:r w:rsidRPr="00182A02">
              <w:rPr>
                <w:b/>
                <w:lang w:eastAsia="zh-CN"/>
              </w:rPr>
              <w:t>cisco</w:t>
            </w:r>
          </w:p>
        </w:tc>
      </w:tr>
      <w:tr w:rsidR="00987207">
        <w:trPr>
          <w:jc w:val="center"/>
        </w:trPr>
        <w:tc>
          <w:tcPr>
            <w:tcW w:w="2016" w:type="dxa"/>
            <w:vAlign w:val="center"/>
          </w:tcPr>
          <w:p w:rsidR="00987207" w:rsidRPr="00182A02" w:rsidRDefault="00987207">
            <w:pPr>
              <w:pStyle w:val="BodyText"/>
              <w:jc w:val="center"/>
              <w:rPr>
                <w:b/>
                <w:lang w:eastAsia="zh-CN"/>
              </w:rPr>
            </w:pPr>
            <w:r w:rsidRPr="00182A02">
              <w:rPr>
                <w:b/>
                <w:lang w:eastAsia="zh-CN"/>
              </w:rPr>
              <w:t>S3</w:t>
            </w:r>
          </w:p>
        </w:tc>
        <w:tc>
          <w:tcPr>
            <w:tcW w:w="2016" w:type="dxa"/>
            <w:vAlign w:val="center"/>
          </w:tcPr>
          <w:p w:rsidR="00987207" w:rsidRPr="00182A02" w:rsidRDefault="00987207">
            <w:pPr>
              <w:pStyle w:val="BodyText"/>
              <w:jc w:val="center"/>
              <w:rPr>
                <w:b/>
                <w:lang w:eastAsia="zh-CN"/>
              </w:rPr>
            </w:pPr>
            <w:r w:rsidRPr="00182A02">
              <w:rPr>
                <w:b/>
                <w:lang w:eastAsia="zh-CN"/>
              </w:rPr>
              <w:t>Client</w:t>
            </w:r>
          </w:p>
        </w:tc>
        <w:tc>
          <w:tcPr>
            <w:tcW w:w="2016" w:type="dxa"/>
            <w:vAlign w:val="center"/>
          </w:tcPr>
          <w:p w:rsidR="00987207" w:rsidRPr="00182A02" w:rsidRDefault="00987207">
            <w:pPr>
              <w:pStyle w:val="BodyText"/>
              <w:jc w:val="center"/>
              <w:rPr>
                <w:b/>
                <w:lang w:eastAsia="zh-CN"/>
              </w:rPr>
            </w:pPr>
            <w:r w:rsidRPr="00182A02">
              <w:rPr>
                <w:b/>
                <w:lang w:eastAsia="zh-CN"/>
              </w:rPr>
              <w:t>Lab</w:t>
            </w:r>
            <w:r>
              <w:rPr>
                <w:b/>
                <w:lang w:eastAsia="zh-CN"/>
              </w:rPr>
              <w:t>6</w:t>
            </w:r>
          </w:p>
        </w:tc>
        <w:tc>
          <w:tcPr>
            <w:tcW w:w="2016" w:type="dxa"/>
            <w:vAlign w:val="center"/>
          </w:tcPr>
          <w:p w:rsidR="00987207" w:rsidRPr="00182A02" w:rsidRDefault="00987207">
            <w:pPr>
              <w:pStyle w:val="BodyText"/>
              <w:jc w:val="center"/>
              <w:rPr>
                <w:b/>
                <w:lang w:eastAsia="zh-CN"/>
              </w:rPr>
            </w:pPr>
            <w:r w:rsidRPr="00182A02">
              <w:rPr>
                <w:b/>
                <w:lang w:eastAsia="zh-CN"/>
              </w:rPr>
              <w:t>cisco</w:t>
            </w:r>
          </w:p>
        </w:tc>
      </w:tr>
    </w:tbl>
    <w:p w:rsidR="00987207" w:rsidRDefault="00987207">
      <w:pPr>
        <w:pStyle w:val="BodyText"/>
        <w:rPr>
          <w:b/>
        </w:rPr>
      </w:pPr>
    </w:p>
    <w:p w:rsidR="00987207" w:rsidRPr="003240AA" w:rsidRDefault="00987207">
      <w:pPr>
        <w:pStyle w:val="BodyText"/>
        <w:rPr>
          <w:b/>
        </w:rPr>
      </w:pPr>
      <w:r w:rsidRPr="003240AA">
        <w:rPr>
          <w:b/>
        </w:rPr>
        <w:t>S1:</w:t>
      </w:r>
    </w:p>
    <w:p w:rsidR="00987207" w:rsidRPr="003240AA" w:rsidRDefault="00987207">
      <w:pPr>
        <w:pStyle w:val="BodyText"/>
        <w:spacing w:after="0"/>
        <w:rPr>
          <w:rFonts w:ascii="Courier New" w:hAnsi="Courier New" w:cs="Courier New"/>
        </w:rPr>
      </w:pPr>
      <w:r w:rsidRPr="003240AA">
        <w:rPr>
          <w:rFonts w:ascii="Courier New" w:hAnsi="Courier New" w:cs="Courier New"/>
        </w:rPr>
        <w:t>S1(config)#</w:t>
      </w:r>
      <w:proofErr w:type="spellStart"/>
      <w:r w:rsidRPr="003240AA">
        <w:rPr>
          <w:rFonts w:ascii="Courier New" w:hAnsi="Courier New" w:cs="Courier New"/>
          <w:b/>
        </w:rPr>
        <w:t>vtp</w:t>
      </w:r>
      <w:proofErr w:type="spellEnd"/>
      <w:r w:rsidRPr="003240AA">
        <w:rPr>
          <w:rFonts w:ascii="Courier New" w:hAnsi="Courier New" w:cs="Courier New"/>
          <w:b/>
        </w:rPr>
        <w:t xml:space="preserve"> mode server</w:t>
      </w:r>
    </w:p>
    <w:p w:rsidR="00987207" w:rsidRPr="003240AA" w:rsidRDefault="00987207">
      <w:pPr>
        <w:pStyle w:val="BodyText"/>
        <w:spacing w:after="0"/>
        <w:rPr>
          <w:rFonts w:ascii="Courier New" w:hAnsi="Courier New" w:cs="Courier New"/>
        </w:rPr>
      </w:pPr>
      <w:r w:rsidRPr="003240AA">
        <w:rPr>
          <w:rFonts w:ascii="Courier New" w:hAnsi="Courier New" w:cs="Courier New"/>
        </w:rPr>
        <w:t>Device mode already VTP SERVER.</w:t>
      </w:r>
    </w:p>
    <w:p w:rsidR="00987207" w:rsidRPr="003240AA" w:rsidRDefault="00987207">
      <w:pPr>
        <w:pStyle w:val="BodyText"/>
        <w:spacing w:after="0"/>
        <w:rPr>
          <w:rFonts w:ascii="Courier New" w:hAnsi="Courier New" w:cs="Courier New"/>
        </w:rPr>
      </w:pPr>
      <w:r w:rsidRPr="003240AA">
        <w:rPr>
          <w:rFonts w:ascii="Courier New" w:hAnsi="Courier New" w:cs="Courier New"/>
        </w:rPr>
        <w:t>S1(config)#</w:t>
      </w:r>
      <w:proofErr w:type="spellStart"/>
      <w:r w:rsidRPr="003240AA">
        <w:rPr>
          <w:rFonts w:ascii="Courier New" w:hAnsi="Courier New" w:cs="Courier New"/>
          <w:b/>
        </w:rPr>
        <w:t>vtp</w:t>
      </w:r>
      <w:proofErr w:type="spellEnd"/>
      <w:r w:rsidRPr="003240AA">
        <w:rPr>
          <w:rFonts w:ascii="Courier New" w:hAnsi="Courier New" w:cs="Courier New"/>
          <w:b/>
        </w:rPr>
        <w:t xml:space="preserve"> domain Lab6</w:t>
      </w:r>
    </w:p>
    <w:p w:rsidR="00987207" w:rsidRPr="003240AA" w:rsidRDefault="00987207">
      <w:pPr>
        <w:pStyle w:val="BodyText"/>
        <w:spacing w:after="0"/>
        <w:rPr>
          <w:rFonts w:ascii="Courier New" w:hAnsi="Courier New" w:cs="Courier New"/>
        </w:rPr>
      </w:pPr>
      <w:r w:rsidRPr="003240AA">
        <w:rPr>
          <w:rFonts w:ascii="Courier New" w:hAnsi="Courier New" w:cs="Courier New"/>
        </w:rPr>
        <w:t>Changing VTP domain name from NULL to Lab6</w:t>
      </w:r>
    </w:p>
    <w:p w:rsidR="00987207" w:rsidRPr="003240AA" w:rsidRDefault="00987207">
      <w:pPr>
        <w:pStyle w:val="BodyText"/>
        <w:spacing w:after="0"/>
        <w:rPr>
          <w:rFonts w:ascii="Courier New" w:hAnsi="Courier New" w:cs="Courier New"/>
        </w:rPr>
      </w:pPr>
      <w:r w:rsidRPr="003240AA">
        <w:rPr>
          <w:rFonts w:ascii="Courier New" w:hAnsi="Courier New" w:cs="Courier New"/>
        </w:rPr>
        <w:t>S1(config)#</w:t>
      </w:r>
      <w:proofErr w:type="spellStart"/>
      <w:r w:rsidRPr="003240AA">
        <w:rPr>
          <w:rFonts w:ascii="Courier New" w:hAnsi="Courier New" w:cs="Courier New"/>
          <w:b/>
        </w:rPr>
        <w:t>vtp</w:t>
      </w:r>
      <w:proofErr w:type="spellEnd"/>
      <w:r w:rsidRPr="003240AA">
        <w:rPr>
          <w:rFonts w:ascii="Courier New" w:hAnsi="Courier New" w:cs="Courier New"/>
          <w:b/>
        </w:rPr>
        <w:t xml:space="preserve"> password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Setting device VLAN database password to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 xml:space="preserve">S1(config)#end </w:t>
      </w:r>
    </w:p>
    <w:p w:rsidR="00987207" w:rsidRDefault="00987207">
      <w:pPr>
        <w:pStyle w:val="BodyText"/>
        <w:rPr>
          <w:b/>
        </w:rPr>
      </w:pPr>
    </w:p>
    <w:p w:rsidR="00987207" w:rsidRPr="003240AA" w:rsidRDefault="00987207">
      <w:pPr>
        <w:pStyle w:val="BodyText"/>
        <w:rPr>
          <w:b/>
        </w:rPr>
      </w:pPr>
      <w:r w:rsidRPr="003240AA">
        <w:rPr>
          <w:b/>
        </w:rPr>
        <w:t>S2:</w:t>
      </w:r>
    </w:p>
    <w:p w:rsidR="00987207" w:rsidRPr="003240AA" w:rsidRDefault="00987207">
      <w:pPr>
        <w:pStyle w:val="BodyText"/>
        <w:spacing w:after="0"/>
        <w:rPr>
          <w:rFonts w:ascii="Courier New" w:hAnsi="Courier New" w:cs="Courier New"/>
          <w:b/>
        </w:rPr>
      </w:pPr>
      <w:r w:rsidRPr="003240AA">
        <w:rPr>
          <w:rFonts w:ascii="Courier New" w:hAnsi="Courier New" w:cs="Courier New"/>
        </w:rPr>
        <w:t>S2(config)#</w:t>
      </w:r>
      <w:proofErr w:type="spellStart"/>
      <w:r w:rsidRPr="003240AA">
        <w:rPr>
          <w:rFonts w:ascii="Courier New" w:hAnsi="Courier New" w:cs="Courier New"/>
          <w:b/>
        </w:rPr>
        <w:t>vtp</w:t>
      </w:r>
      <w:proofErr w:type="spellEnd"/>
      <w:r w:rsidRPr="003240AA">
        <w:rPr>
          <w:rFonts w:ascii="Courier New" w:hAnsi="Courier New" w:cs="Courier New"/>
          <w:b/>
        </w:rPr>
        <w:t xml:space="preserve"> mode client</w:t>
      </w:r>
    </w:p>
    <w:p w:rsidR="00987207" w:rsidRPr="003240AA" w:rsidRDefault="00987207">
      <w:pPr>
        <w:pStyle w:val="BodyText"/>
        <w:spacing w:after="0"/>
        <w:rPr>
          <w:rFonts w:ascii="Courier New" w:hAnsi="Courier New" w:cs="Courier New"/>
        </w:rPr>
      </w:pPr>
      <w:r w:rsidRPr="003240AA">
        <w:rPr>
          <w:rFonts w:ascii="Courier New" w:hAnsi="Courier New" w:cs="Courier New"/>
        </w:rPr>
        <w:lastRenderedPageBreak/>
        <w:t>Setting device to VTP CLIENT mode</w:t>
      </w:r>
    </w:p>
    <w:p w:rsidR="00987207" w:rsidRPr="003240AA" w:rsidRDefault="00987207">
      <w:pPr>
        <w:pStyle w:val="BodyText"/>
        <w:spacing w:after="0"/>
        <w:rPr>
          <w:rFonts w:ascii="Courier New" w:hAnsi="Courier New" w:cs="Courier New"/>
          <w:b/>
        </w:rPr>
      </w:pPr>
      <w:r w:rsidRPr="003240AA">
        <w:rPr>
          <w:rFonts w:ascii="Courier New" w:hAnsi="Courier New" w:cs="Courier New"/>
        </w:rPr>
        <w:t>S2(config)#</w:t>
      </w:r>
      <w:proofErr w:type="spellStart"/>
      <w:r w:rsidRPr="003240AA">
        <w:rPr>
          <w:rFonts w:ascii="Courier New" w:hAnsi="Courier New" w:cs="Courier New"/>
          <w:b/>
        </w:rPr>
        <w:t>vtp</w:t>
      </w:r>
      <w:proofErr w:type="spellEnd"/>
      <w:r w:rsidRPr="003240AA">
        <w:rPr>
          <w:rFonts w:ascii="Courier New" w:hAnsi="Courier New" w:cs="Courier New"/>
          <w:b/>
        </w:rPr>
        <w:t xml:space="preserve"> domain Lab6</w:t>
      </w:r>
    </w:p>
    <w:p w:rsidR="00987207" w:rsidRPr="003240AA" w:rsidRDefault="00987207">
      <w:pPr>
        <w:pStyle w:val="BodyText"/>
        <w:spacing w:after="0"/>
        <w:rPr>
          <w:rFonts w:ascii="Courier New" w:hAnsi="Courier New" w:cs="Courier New"/>
        </w:rPr>
      </w:pPr>
      <w:r w:rsidRPr="003240AA">
        <w:rPr>
          <w:rFonts w:ascii="Courier New" w:hAnsi="Courier New" w:cs="Courier New"/>
        </w:rPr>
        <w:t>Changing VTP domain name from NULL to Lab6</w:t>
      </w:r>
    </w:p>
    <w:p w:rsidR="00987207" w:rsidRPr="003240AA" w:rsidRDefault="00987207">
      <w:pPr>
        <w:pStyle w:val="BodyText"/>
        <w:spacing w:after="0"/>
        <w:rPr>
          <w:rFonts w:ascii="Courier New" w:hAnsi="Courier New" w:cs="Courier New"/>
        </w:rPr>
      </w:pPr>
      <w:r w:rsidRPr="003240AA">
        <w:rPr>
          <w:rFonts w:ascii="Courier New" w:hAnsi="Courier New" w:cs="Courier New"/>
        </w:rPr>
        <w:t>S2(config)#</w:t>
      </w:r>
      <w:proofErr w:type="spellStart"/>
      <w:r w:rsidRPr="003240AA">
        <w:rPr>
          <w:rFonts w:ascii="Courier New" w:hAnsi="Courier New" w:cs="Courier New"/>
          <w:b/>
        </w:rPr>
        <w:t>vtp</w:t>
      </w:r>
      <w:proofErr w:type="spellEnd"/>
      <w:r w:rsidRPr="003240AA">
        <w:rPr>
          <w:rFonts w:ascii="Courier New" w:hAnsi="Courier New" w:cs="Courier New"/>
          <w:b/>
        </w:rPr>
        <w:t xml:space="preserve"> password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Setting device VLAN database password to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 xml:space="preserve">S2(config)#end </w:t>
      </w:r>
    </w:p>
    <w:p w:rsidR="00987207" w:rsidRDefault="00987207">
      <w:pPr>
        <w:pStyle w:val="BodyText"/>
        <w:rPr>
          <w:b/>
        </w:rPr>
      </w:pPr>
    </w:p>
    <w:p w:rsidR="00987207" w:rsidRPr="003240AA" w:rsidRDefault="00987207">
      <w:pPr>
        <w:pStyle w:val="BodyText"/>
        <w:rPr>
          <w:b/>
        </w:rPr>
      </w:pPr>
      <w:r w:rsidRPr="003240AA">
        <w:rPr>
          <w:b/>
        </w:rPr>
        <w:t>S3</w:t>
      </w:r>
      <w:r>
        <w:rPr>
          <w:b/>
        </w:rPr>
        <w:t>:</w:t>
      </w:r>
    </w:p>
    <w:p w:rsidR="00987207" w:rsidRPr="003240AA" w:rsidRDefault="00987207">
      <w:pPr>
        <w:pStyle w:val="BodyText"/>
        <w:spacing w:after="0"/>
        <w:rPr>
          <w:rFonts w:ascii="Courier New" w:hAnsi="Courier New" w:cs="Courier New"/>
        </w:rPr>
      </w:pPr>
      <w:r w:rsidRPr="003240AA">
        <w:rPr>
          <w:rFonts w:ascii="Courier New" w:hAnsi="Courier New" w:cs="Courier New"/>
        </w:rPr>
        <w:t>S3(config)#</w:t>
      </w:r>
      <w:proofErr w:type="spellStart"/>
      <w:r w:rsidRPr="003240AA">
        <w:rPr>
          <w:rFonts w:ascii="Courier New" w:hAnsi="Courier New" w:cs="Courier New"/>
          <w:b/>
        </w:rPr>
        <w:t>vtp</w:t>
      </w:r>
      <w:proofErr w:type="spellEnd"/>
      <w:r w:rsidRPr="003240AA">
        <w:rPr>
          <w:rFonts w:ascii="Courier New" w:hAnsi="Courier New" w:cs="Courier New"/>
          <w:b/>
        </w:rPr>
        <w:t xml:space="preserve"> mode client</w:t>
      </w:r>
    </w:p>
    <w:p w:rsidR="00987207" w:rsidRPr="003240AA" w:rsidRDefault="00987207">
      <w:pPr>
        <w:pStyle w:val="BodyText"/>
        <w:spacing w:after="0"/>
        <w:rPr>
          <w:rFonts w:ascii="Courier New" w:hAnsi="Courier New" w:cs="Courier New"/>
        </w:rPr>
      </w:pPr>
      <w:r w:rsidRPr="003240AA">
        <w:rPr>
          <w:rFonts w:ascii="Courier New" w:hAnsi="Courier New" w:cs="Courier New"/>
        </w:rPr>
        <w:t>Setting device to VTP CLIENT mode</w:t>
      </w:r>
    </w:p>
    <w:p w:rsidR="00987207" w:rsidRPr="003240AA" w:rsidRDefault="00987207">
      <w:pPr>
        <w:pStyle w:val="BodyText"/>
        <w:spacing w:after="0"/>
        <w:rPr>
          <w:rFonts w:ascii="Courier New" w:hAnsi="Courier New" w:cs="Courier New"/>
          <w:b/>
        </w:rPr>
      </w:pPr>
      <w:r w:rsidRPr="003240AA">
        <w:rPr>
          <w:rFonts w:ascii="Courier New" w:hAnsi="Courier New" w:cs="Courier New"/>
        </w:rPr>
        <w:t>S3(config)#</w:t>
      </w:r>
      <w:proofErr w:type="spellStart"/>
      <w:r w:rsidRPr="003240AA">
        <w:rPr>
          <w:rFonts w:ascii="Courier New" w:hAnsi="Courier New" w:cs="Courier New"/>
          <w:b/>
        </w:rPr>
        <w:t>vtp</w:t>
      </w:r>
      <w:proofErr w:type="spellEnd"/>
      <w:r w:rsidRPr="003240AA">
        <w:rPr>
          <w:rFonts w:ascii="Courier New" w:hAnsi="Courier New" w:cs="Courier New"/>
          <w:b/>
        </w:rPr>
        <w:t xml:space="preserve"> domain Lab6</w:t>
      </w:r>
    </w:p>
    <w:p w:rsidR="00987207" w:rsidRPr="003240AA" w:rsidRDefault="00987207">
      <w:pPr>
        <w:pStyle w:val="BodyText"/>
        <w:spacing w:after="0"/>
        <w:rPr>
          <w:rFonts w:ascii="Courier New" w:hAnsi="Courier New" w:cs="Courier New"/>
        </w:rPr>
      </w:pPr>
      <w:r w:rsidRPr="003240AA">
        <w:rPr>
          <w:rFonts w:ascii="Courier New" w:hAnsi="Courier New" w:cs="Courier New"/>
        </w:rPr>
        <w:t>Changing VTP domain name from NULL to Lab6</w:t>
      </w:r>
    </w:p>
    <w:p w:rsidR="00987207" w:rsidRPr="003240AA" w:rsidRDefault="00987207">
      <w:pPr>
        <w:pStyle w:val="BodyText"/>
        <w:spacing w:after="0"/>
        <w:rPr>
          <w:rFonts w:ascii="Courier New" w:hAnsi="Courier New" w:cs="Courier New"/>
        </w:rPr>
      </w:pPr>
      <w:r w:rsidRPr="003240AA">
        <w:rPr>
          <w:rFonts w:ascii="Courier New" w:hAnsi="Courier New" w:cs="Courier New"/>
        </w:rPr>
        <w:t>S3(config)#</w:t>
      </w:r>
      <w:proofErr w:type="spellStart"/>
      <w:r w:rsidRPr="003240AA">
        <w:rPr>
          <w:rFonts w:ascii="Courier New" w:hAnsi="Courier New" w:cs="Courier New"/>
          <w:b/>
        </w:rPr>
        <w:t>vtp</w:t>
      </w:r>
      <w:proofErr w:type="spellEnd"/>
      <w:r w:rsidRPr="003240AA">
        <w:rPr>
          <w:rFonts w:ascii="Courier New" w:hAnsi="Courier New" w:cs="Courier New"/>
          <w:b/>
        </w:rPr>
        <w:t xml:space="preserve"> password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Setting device VLAN database password to cisco</w:t>
      </w:r>
    </w:p>
    <w:p w:rsidR="00987207" w:rsidRPr="003240AA" w:rsidRDefault="00987207">
      <w:pPr>
        <w:pStyle w:val="BodyText"/>
        <w:spacing w:after="0"/>
        <w:rPr>
          <w:rFonts w:ascii="Courier New" w:hAnsi="Courier New" w:cs="Courier New"/>
        </w:rPr>
      </w:pPr>
      <w:r w:rsidRPr="003240AA">
        <w:rPr>
          <w:rFonts w:ascii="Courier New" w:hAnsi="Courier New" w:cs="Courier New"/>
        </w:rPr>
        <w:t>S3(config)#end</w:t>
      </w:r>
    </w:p>
    <w:p w:rsidR="00987207" w:rsidRPr="003240AA" w:rsidRDefault="00987207">
      <w:pPr>
        <w:pStyle w:val="BodyText"/>
        <w:spacing w:after="0"/>
        <w:rPr>
          <w:rFonts w:ascii="Courier New" w:hAnsi="Courier New" w:cs="Courier New"/>
        </w:rPr>
      </w:pPr>
    </w:p>
    <w:p w:rsidR="00987207" w:rsidRPr="009B1906" w:rsidRDefault="00987207">
      <w:pPr>
        <w:pStyle w:val="Step"/>
        <w:spacing w:before="120" w:after="0"/>
        <w:rPr>
          <w:rFonts w:ascii="Courier New" w:hAnsi="Courier New" w:cs="Courier New"/>
          <w:b w:val="0"/>
          <w:color w:val="FF0000"/>
        </w:rPr>
      </w:pPr>
      <w:r>
        <w:t xml:space="preserve">Step 2: Configure </w:t>
      </w:r>
      <w:proofErr w:type="spellStart"/>
      <w:r>
        <w:t>trunking</w:t>
      </w:r>
      <w:proofErr w:type="spellEnd"/>
      <w:r>
        <w:t xml:space="preserve"> ports and designate the native VLAN for the trunks.</w:t>
      </w:r>
    </w:p>
    <w:p w:rsidR="00987207" w:rsidRPr="00833454" w:rsidRDefault="00987207">
      <w:pPr>
        <w:pStyle w:val="BodyText"/>
        <w:spacing w:before="120"/>
      </w:pPr>
      <w:r>
        <w:t xml:space="preserve">Configure Fa0/1 through Fa0/5 as </w:t>
      </w:r>
      <w:proofErr w:type="spellStart"/>
      <w:r>
        <w:t>trunking</w:t>
      </w:r>
      <w:proofErr w:type="spellEnd"/>
      <w:r>
        <w:t xml:space="preserve"> ports, and designate VLAN 99 as the native VLAN for these trunks. Use the </w:t>
      </w:r>
      <w:r w:rsidRPr="00115ADA">
        <w:rPr>
          <w:b/>
        </w:rPr>
        <w:t>interface range</w:t>
      </w:r>
      <w:r>
        <w:t xml:space="preserve"> command in global configuration mode to simplify this task.</w:t>
      </w:r>
    </w:p>
    <w:p w:rsidR="00987207" w:rsidRPr="004F5588" w:rsidRDefault="00987207">
      <w:pPr>
        <w:rPr>
          <w:rFonts w:ascii="Courier New" w:hAnsi="Courier New" w:cs="Courier New"/>
          <w:b/>
          <w:sz w:val="20"/>
          <w:szCs w:val="20"/>
        </w:rPr>
      </w:pPr>
      <w:r w:rsidRPr="00151848">
        <w:rPr>
          <w:rFonts w:ascii="Courier New" w:hAnsi="Courier New" w:cs="Courier New"/>
          <w:sz w:val="20"/>
          <w:szCs w:val="20"/>
        </w:rPr>
        <w:t>S1(config)#</w:t>
      </w:r>
      <w:r w:rsidR="007A5EA8">
        <w:rPr>
          <w:rFonts w:ascii="Courier New" w:hAnsi="Courier New" w:cs="Courier New"/>
          <w:b/>
          <w:sz w:val="20"/>
          <w:szCs w:val="20"/>
        </w:rPr>
        <w:t>interface range fa0/1-5</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S1(config-if-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switchport mode trunk</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S1(config-if-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 xml:space="preserve">switchport trunk native </w:t>
      </w:r>
      <w:proofErr w:type="spellStart"/>
      <w:r w:rsidRPr="004F5588">
        <w:rPr>
          <w:rFonts w:ascii="Courier New" w:hAnsi="Courier New" w:cs="Courier New"/>
          <w:b/>
          <w:sz w:val="20"/>
          <w:szCs w:val="20"/>
        </w:rPr>
        <w:t>vlan</w:t>
      </w:r>
      <w:proofErr w:type="spellEnd"/>
      <w:r w:rsidRPr="004F5588">
        <w:rPr>
          <w:rFonts w:ascii="Courier New" w:hAnsi="Courier New" w:cs="Courier New"/>
          <w:b/>
          <w:sz w:val="20"/>
          <w:szCs w:val="20"/>
        </w:rPr>
        <w:t xml:space="preserve"> 99</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S1(config-if-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no shutdown</w:t>
      </w:r>
    </w:p>
    <w:p w:rsidR="00987207" w:rsidRPr="004F5588" w:rsidRDefault="00987207">
      <w:pPr>
        <w:rPr>
          <w:rFonts w:ascii="Courier New" w:hAnsi="Courier New" w:cs="Courier New"/>
          <w:b/>
          <w:sz w:val="20"/>
          <w:szCs w:val="20"/>
        </w:rPr>
      </w:pPr>
      <w:r w:rsidRPr="00151848">
        <w:rPr>
          <w:rFonts w:ascii="Courier New" w:hAnsi="Courier New" w:cs="Courier New"/>
          <w:sz w:val="20"/>
          <w:szCs w:val="20"/>
        </w:rPr>
        <w:t>S1(config-if-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end</w:t>
      </w:r>
    </w:p>
    <w:p w:rsidR="00987207" w:rsidRPr="004F5588" w:rsidRDefault="00987207">
      <w:pPr>
        <w:spacing w:before="120"/>
        <w:rPr>
          <w:rFonts w:ascii="Courier New" w:hAnsi="Courier New" w:cs="Courier New"/>
          <w:b/>
          <w:sz w:val="20"/>
          <w:szCs w:val="20"/>
        </w:rPr>
      </w:pPr>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(config)#</w:t>
      </w:r>
      <w:r w:rsidRPr="00833454">
        <w:rPr>
          <w:rFonts w:ascii="Courier New" w:hAnsi="Courier New" w:cs="Courier New"/>
          <w:sz w:val="20"/>
          <w:szCs w:val="20"/>
        </w:rPr>
        <w:t xml:space="preserve"> </w:t>
      </w:r>
      <w:r w:rsidR="007A5EA8">
        <w:rPr>
          <w:rFonts w:ascii="Courier New" w:hAnsi="Courier New" w:cs="Courier New"/>
          <w:b/>
          <w:sz w:val="20"/>
          <w:szCs w:val="20"/>
        </w:rPr>
        <w:t>interface range fa0/1-5</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switchport mode trunk</w:t>
      </w:r>
      <w:r w:rsidRPr="00151848">
        <w:rPr>
          <w:rFonts w:ascii="Courier New" w:hAnsi="Courier New" w:cs="Courier New"/>
          <w:sz w:val="20"/>
          <w:szCs w:val="20"/>
        </w:rPr>
        <w:t xml:space="preserve">     </w:t>
      </w:r>
    </w:p>
    <w:p w:rsidR="00987207" w:rsidRPr="004F5588" w:rsidRDefault="00987207">
      <w:pPr>
        <w:rPr>
          <w:rFonts w:ascii="Courier New" w:hAnsi="Courier New" w:cs="Courier New"/>
          <w:b/>
          <w:sz w:val="20"/>
          <w:szCs w:val="20"/>
        </w:rPr>
      </w:pPr>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 xml:space="preserve">switchport trunk native </w:t>
      </w:r>
      <w:proofErr w:type="spellStart"/>
      <w:r w:rsidRPr="004F5588">
        <w:rPr>
          <w:rFonts w:ascii="Courier New" w:hAnsi="Courier New" w:cs="Courier New"/>
          <w:b/>
          <w:sz w:val="20"/>
          <w:szCs w:val="20"/>
        </w:rPr>
        <w:t>vlan</w:t>
      </w:r>
      <w:proofErr w:type="spellEnd"/>
      <w:r w:rsidRPr="004F5588">
        <w:rPr>
          <w:rFonts w:ascii="Courier New" w:hAnsi="Courier New" w:cs="Courier New"/>
          <w:b/>
          <w:sz w:val="20"/>
          <w:szCs w:val="20"/>
        </w:rPr>
        <w:t xml:space="preserve"> 99</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no shutdown</w:t>
      </w:r>
    </w:p>
    <w:p w:rsidR="00987207" w:rsidRPr="004F5588" w:rsidRDefault="00987207">
      <w:pPr>
        <w:pStyle w:val="BodyText"/>
        <w:rPr>
          <w:b/>
          <w:szCs w:val="20"/>
        </w:rPr>
      </w:pPr>
      <w:r w:rsidRPr="00151848">
        <w:rPr>
          <w:rFonts w:ascii="Courier New" w:hAnsi="Courier New" w:cs="Courier New"/>
          <w:szCs w:val="20"/>
        </w:rPr>
        <w:t>S</w:t>
      </w:r>
      <w:r>
        <w:rPr>
          <w:rFonts w:ascii="Courier New" w:hAnsi="Courier New" w:cs="Courier New"/>
          <w:szCs w:val="20"/>
        </w:rPr>
        <w:t>2</w:t>
      </w:r>
      <w:r w:rsidRPr="00151848">
        <w:rPr>
          <w:rFonts w:ascii="Courier New" w:hAnsi="Courier New" w:cs="Courier New"/>
          <w:szCs w:val="20"/>
        </w:rPr>
        <w:t>(config-if-</w:t>
      </w:r>
      <w:proofErr w:type="gramStart"/>
      <w:r w:rsidRPr="00151848">
        <w:rPr>
          <w:rFonts w:ascii="Courier New" w:hAnsi="Courier New" w:cs="Courier New"/>
          <w:szCs w:val="20"/>
        </w:rPr>
        <w:t>range)#</w:t>
      </w:r>
      <w:proofErr w:type="gramEnd"/>
      <w:r w:rsidRPr="004F5588">
        <w:rPr>
          <w:rFonts w:ascii="Courier New" w:hAnsi="Courier New" w:cs="Courier New"/>
          <w:b/>
          <w:szCs w:val="20"/>
        </w:rPr>
        <w:t>end</w:t>
      </w:r>
    </w:p>
    <w:p w:rsidR="00987207" w:rsidRPr="004F5588" w:rsidRDefault="00987207">
      <w:pPr>
        <w:rPr>
          <w:rFonts w:ascii="Courier New" w:hAnsi="Courier New" w:cs="Courier New"/>
          <w:b/>
          <w:sz w:val="20"/>
          <w:szCs w:val="20"/>
        </w:rPr>
      </w:pPr>
      <w:r w:rsidRPr="00151848">
        <w:rPr>
          <w:rFonts w:ascii="Courier New" w:hAnsi="Courier New" w:cs="Courier New"/>
          <w:sz w:val="20"/>
          <w:szCs w:val="20"/>
        </w:rPr>
        <w:t>S3(config)#</w:t>
      </w:r>
      <w:r w:rsidRPr="00833454">
        <w:rPr>
          <w:rFonts w:ascii="Courier New" w:hAnsi="Courier New" w:cs="Courier New"/>
          <w:sz w:val="20"/>
          <w:szCs w:val="20"/>
        </w:rPr>
        <w:t xml:space="preserve"> </w:t>
      </w:r>
      <w:r w:rsidR="007A5EA8">
        <w:rPr>
          <w:rFonts w:ascii="Courier New" w:hAnsi="Courier New" w:cs="Courier New"/>
          <w:b/>
          <w:sz w:val="20"/>
          <w:szCs w:val="20"/>
        </w:rPr>
        <w:t>interface range fa0/1-5</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S3(config-if-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switchport mode trunk</w:t>
      </w:r>
      <w:r w:rsidRPr="00151848">
        <w:rPr>
          <w:rFonts w:ascii="Courier New" w:hAnsi="Courier New" w:cs="Courier New"/>
          <w:sz w:val="20"/>
          <w:szCs w:val="20"/>
        </w:rPr>
        <w:t xml:space="preserve">     </w:t>
      </w:r>
    </w:p>
    <w:p w:rsidR="00987207" w:rsidRPr="004F5588" w:rsidRDefault="00987207">
      <w:pPr>
        <w:rPr>
          <w:rFonts w:ascii="Courier New" w:hAnsi="Courier New" w:cs="Courier New"/>
          <w:b/>
          <w:sz w:val="20"/>
          <w:szCs w:val="20"/>
        </w:rPr>
      </w:pPr>
      <w:r w:rsidRPr="00151848">
        <w:rPr>
          <w:rFonts w:ascii="Courier New" w:hAnsi="Courier New" w:cs="Courier New"/>
          <w:sz w:val="20"/>
          <w:szCs w:val="20"/>
        </w:rPr>
        <w:t>S3(config-if-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 xml:space="preserve">switchport trunk native </w:t>
      </w:r>
      <w:proofErr w:type="spellStart"/>
      <w:r w:rsidRPr="004F5588">
        <w:rPr>
          <w:rFonts w:ascii="Courier New" w:hAnsi="Courier New" w:cs="Courier New"/>
          <w:b/>
          <w:sz w:val="20"/>
          <w:szCs w:val="20"/>
        </w:rPr>
        <w:t>vlan</w:t>
      </w:r>
      <w:proofErr w:type="spellEnd"/>
      <w:r w:rsidRPr="004F5588">
        <w:rPr>
          <w:rFonts w:ascii="Courier New" w:hAnsi="Courier New" w:cs="Courier New"/>
          <w:b/>
          <w:sz w:val="20"/>
          <w:szCs w:val="20"/>
        </w:rPr>
        <w:t xml:space="preserve"> 99</w:t>
      </w:r>
    </w:p>
    <w:p w:rsidR="00987207" w:rsidRPr="00151848" w:rsidRDefault="00987207">
      <w:pPr>
        <w:rPr>
          <w:rFonts w:ascii="Courier New" w:hAnsi="Courier New" w:cs="Courier New"/>
          <w:sz w:val="20"/>
          <w:szCs w:val="20"/>
        </w:rPr>
      </w:pPr>
      <w:r w:rsidRPr="00151848">
        <w:rPr>
          <w:rFonts w:ascii="Courier New" w:hAnsi="Courier New" w:cs="Courier New"/>
          <w:sz w:val="20"/>
          <w:szCs w:val="20"/>
        </w:rPr>
        <w:t>S3(config-if-</w:t>
      </w:r>
      <w:proofErr w:type="gramStart"/>
      <w:r w:rsidRPr="00151848">
        <w:rPr>
          <w:rFonts w:ascii="Courier New" w:hAnsi="Courier New" w:cs="Courier New"/>
          <w:sz w:val="20"/>
          <w:szCs w:val="20"/>
        </w:rPr>
        <w:t>range)#</w:t>
      </w:r>
      <w:proofErr w:type="gramEnd"/>
      <w:r w:rsidRPr="004F5588">
        <w:rPr>
          <w:rFonts w:ascii="Courier New" w:hAnsi="Courier New" w:cs="Courier New"/>
          <w:b/>
          <w:sz w:val="20"/>
          <w:szCs w:val="20"/>
        </w:rPr>
        <w:t>no shutdown</w:t>
      </w:r>
    </w:p>
    <w:p w:rsidR="00987207" w:rsidRDefault="00987207">
      <w:pPr>
        <w:pStyle w:val="BodyText"/>
        <w:rPr>
          <w:b/>
          <w:szCs w:val="20"/>
        </w:rPr>
      </w:pPr>
      <w:r w:rsidRPr="00151848">
        <w:rPr>
          <w:rFonts w:ascii="Courier New" w:hAnsi="Courier New" w:cs="Courier New"/>
          <w:szCs w:val="20"/>
        </w:rPr>
        <w:t>S3(config-if-</w:t>
      </w:r>
      <w:proofErr w:type="gramStart"/>
      <w:r w:rsidRPr="00151848">
        <w:rPr>
          <w:rFonts w:ascii="Courier New" w:hAnsi="Courier New" w:cs="Courier New"/>
          <w:szCs w:val="20"/>
        </w:rPr>
        <w:t>range)#</w:t>
      </w:r>
      <w:proofErr w:type="gramEnd"/>
      <w:r w:rsidRPr="004F5588">
        <w:rPr>
          <w:rFonts w:ascii="Courier New" w:hAnsi="Courier New" w:cs="Courier New"/>
          <w:b/>
          <w:szCs w:val="20"/>
        </w:rPr>
        <w:t>end</w:t>
      </w:r>
    </w:p>
    <w:p w:rsidR="00987207" w:rsidRDefault="00987207">
      <w:pPr>
        <w:pStyle w:val="Step"/>
      </w:pPr>
      <w:r w:rsidRPr="00833454">
        <w:t xml:space="preserve">Step </w:t>
      </w:r>
      <w:r>
        <w:t>3:</w:t>
      </w:r>
      <w:r w:rsidRPr="00833454">
        <w:t xml:space="preserve"> Configure VLANs on the VTP server</w:t>
      </w:r>
      <w:r>
        <w:t xml:space="preserve">. </w:t>
      </w:r>
    </w:p>
    <w:p w:rsidR="00987207" w:rsidRDefault="00987207">
      <w:pPr>
        <w:pStyle w:val="BodyText"/>
        <w:rPr>
          <w:szCs w:val="20"/>
        </w:rPr>
      </w:pPr>
      <w:r>
        <w:rPr>
          <w:szCs w:val="20"/>
        </w:rPr>
        <w:t>Configure the</w:t>
      </w:r>
      <w:r w:rsidRPr="00604552">
        <w:rPr>
          <w:szCs w:val="20"/>
        </w:rPr>
        <w:t xml:space="preserve"> </w:t>
      </w:r>
      <w:r>
        <w:rPr>
          <w:szCs w:val="20"/>
        </w:rPr>
        <w:t>following VLANS</w:t>
      </w:r>
      <w:r w:rsidRPr="00604552">
        <w:rPr>
          <w:szCs w:val="20"/>
        </w:rPr>
        <w:t xml:space="preserve"> </w:t>
      </w:r>
      <w:r>
        <w:rPr>
          <w:szCs w:val="20"/>
        </w:rPr>
        <w:t xml:space="preserve">on the VTP server: </w:t>
      </w:r>
    </w:p>
    <w:p w:rsidR="00987207" w:rsidRDefault="00987207">
      <w:pPr>
        <w:pStyle w:val="BodyText"/>
        <w:rPr>
          <w:szCs w:val="20"/>
        </w:rPr>
      </w:pPr>
    </w:p>
    <w:tbl>
      <w:tblPr>
        <w:tblStyle w:val="TableGrid"/>
        <w:tblW w:w="0" w:type="auto"/>
        <w:jc w:val="center"/>
        <w:tblCellMar>
          <w:left w:w="115" w:type="dxa"/>
          <w:right w:w="115" w:type="dxa"/>
        </w:tblCellMar>
        <w:tblLook w:val="01E0" w:firstRow="1" w:lastRow="1" w:firstColumn="1" w:lastColumn="1" w:noHBand="0" w:noVBand="0"/>
      </w:tblPr>
      <w:tblGrid>
        <w:gridCol w:w="2304"/>
        <w:gridCol w:w="3384"/>
      </w:tblGrid>
      <w:tr w:rsidR="00987207" w:rsidRPr="00254902">
        <w:trPr>
          <w:trHeight w:hRule="exact" w:val="288"/>
          <w:jc w:val="center"/>
        </w:trPr>
        <w:tc>
          <w:tcPr>
            <w:tcW w:w="2304" w:type="dxa"/>
            <w:shd w:val="clear" w:color="auto" w:fill="737373"/>
            <w:vAlign w:val="center"/>
          </w:tcPr>
          <w:p w:rsidR="00987207" w:rsidRPr="00254902" w:rsidRDefault="00987207">
            <w:pPr>
              <w:pStyle w:val="BodyText"/>
              <w:spacing w:after="0"/>
              <w:jc w:val="center"/>
              <w:rPr>
                <w:b/>
                <w:color w:val="FFFFFF"/>
                <w:szCs w:val="20"/>
              </w:rPr>
            </w:pPr>
            <w:r w:rsidRPr="00254902">
              <w:rPr>
                <w:b/>
                <w:color w:val="FFFFFF"/>
                <w:szCs w:val="20"/>
              </w:rPr>
              <w:t>VLAN</w:t>
            </w:r>
          </w:p>
        </w:tc>
        <w:tc>
          <w:tcPr>
            <w:tcW w:w="3384" w:type="dxa"/>
            <w:shd w:val="clear" w:color="auto" w:fill="737373"/>
            <w:vAlign w:val="center"/>
          </w:tcPr>
          <w:p w:rsidR="00987207" w:rsidRPr="00254902" w:rsidRDefault="00987207">
            <w:pPr>
              <w:pStyle w:val="BodyText"/>
              <w:spacing w:after="0"/>
              <w:jc w:val="center"/>
              <w:rPr>
                <w:b/>
                <w:color w:val="FFFFFF"/>
                <w:szCs w:val="20"/>
              </w:rPr>
            </w:pPr>
            <w:r w:rsidRPr="00254902">
              <w:rPr>
                <w:b/>
                <w:color w:val="FFFFFF"/>
                <w:szCs w:val="20"/>
              </w:rPr>
              <w:t>VLAN Name</w:t>
            </w:r>
          </w:p>
        </w:tc>
      </w:tr>
      <w:tr w:rsidR="00987207">
        <w:trPr>
          <w:trHeight w:hRule="exact" w:val="288"/>
          <w:jc w:val="center"/>
        </w:trPr>
        <w:tc>
          <w:tcPr>
            <w:tcW w:w="2304" w:type="dxa"/>
            <w:vAlign w:val="center"/>
          </w:tcPr>
          <w:p w:rsidR="00987207" w:rsidRPr="00254902" w:rsidRDefault="00987207">
            <w:pPr>
              <w:pStyle w:val="BodyText"/>
              <w:spacing w:after="0"/>
              <w:jc w:val="center"/>
              <w:rPr>
                <w:b/>
                <w:szCs w:val="20"/>
              </w:rPr>
            </w:pPr>
            <w:r w:rsidRPr="00254902">
              <w:rPr>
                <w:b/>
                <w:szCs w:val="20"/>
              </w:rPr>
              <w:t>VLAN 99</w:t>
            </w:r>
          </w:p>
        </w:tc>
        <w:tc>
          <w:tcPr>
            <w:tcW w:w="3384" w:type="dxa"/>
            <w:vAlign w:val="center"/>
          </w:tcPr>
          <w:p w:rsidR="00987207" w:rsidRPr="00254902" w:rsidRDefault="00987207">
            <w:pPr>
              <w:pStyle w:val="BodyText"/>
              <w:spacing w:after="0"/>
              <w:jc w:val="center"/>
              <w:rPr>
                <w:b/>
                <w:szCs w:val="20"/>
              </w:rPr>
            </w:pPr>
            <w:r w:rsidRPr="00254902" w:rsidDel="00115ADA">
              <w:rPr>
                <w:b/>
                <w:szCs w:val="20"/>
              </w:rPr>
              <w:t>m</w:t>
            </w:r>
            <w:r w:rsidRPr="00254902">
              <w:rPr>
                <w:b/>
                <w:szCs w:val="20"/>
              </w:rPr>
              <w:t>anagement</w:t>
            </w:r>
          </w:p>
        </w:tc>
      </w:tr>
      <w:tr w:rsidR="00987207">
        <w:trPr>
          <w:trHeight w:hRule="exact" w:val="288"/>
          <w:jc w:val="center"/>
        </w:trPr>
        <w:tc>
          <w:tcPr>
            <w:tcW w:w="2304" w:type="dxa"/>
            <w:vAlign w:val="center"/>
          </w:tcPr>
          <w:p w:rsidR="00987207" w:rsidRPr="00254902" w:rsidRDefault="00987207">
            <w:pPr>
              <w:pStyle w:val="BodyText"/>
              <w:spacing w:after="0"/>
              <w:jc w:val="center"/>
              <w:rPr>
                <w:b/>
                <w:szCs w:val="20"/>
              </w:rPr>
            </w:pPr>
            <w:r w:rsidRPr="00254902">
              <w:rPr>
                <w:b/>
                <w:szCs w:val="20"/>
              </w:rPr>
              <w:t>VLAN 10</w:t>
            </w:r>
          </w:p>
        </w:tc>
        <w:tc>
          <w:tcPr>
            <w:tcW w:w="3384" w:type="dxa"/>
            <w:vAlign w:val="center"/>
          </w:tcPr>
          <w:p w:rsidR="00987207" w:rsidRPr="00254902" w:rsidRDefault="00987207">
            <w:pPr>
              <w:pStyle w:val="BodyText"/>
              <w:spacing w:after="0"/>
              <w:jc w:val="center"/>
              <w:rPr>
                <w:b/>
                <w:szCs w:val="20"/>
              </w:rPr>
            </w:pPr>
            <w:r w:rsidRPr="00254902" w:rsidDel="00115ADA">
              <w:rPr>
                <w:b/>
                <w:szCs w:val="20"/>
              </w:rPr>
              <w:t>f</w:t>
            </w:r>
            <w:r w:rsidRPr="00254902">
              <w:rPr>
                <w:b/>
                <w:szCs w:val="20"/>
              </w:rPr>
              <w:t>aculty-staff</w:t>
            </w:r>
          </w:p>
        </w:tc>
      </w:tr>
      <w:tr w:rsidR="00987207">
        <w:trPr>
          <w:trHeight w:hRule="exact" w:val="288"/>
          <w:jc w:val="center"/>
        </w:trPr>
        <w:tc>
          <w:tcPr>
            <w:tcW w:w="2304" w:type="dxa"/>
            <w:vAlign w:val="center"/>
          </w:tcPr>
          <w:p w:rsidR="00987207" w:rsidRPr="00254902" w:rsidRDefault="00987207">
            <w:pPr>
              <w:pStyle w:val="BodyText"/>
              <w:spacing w:after="0"/>
              <w:jc w:val="center"/>
              <w:rPr>
                <w:b/>
                <w:szCs w:val="20"/>
              </w:rPr>
            </w:pPr>
            <w:r w:rsidRPr="00254902">
              <w:rPr>
                <w:b/>
                <w:szCs w:val="20"/>
              </w:rPr>
              <w:t>VLAN 20</w:t>
            </w:r>
          </w:p>
        </w:tc>
        <w:tc>
          <w:tcPr>
            <w:tcW w:w="3384" w:type="dxa"/>
            <w:vAlign w:val="center"/>
          </w:tcPr>
          <w:p w:rsidR="00987207" w:rsidRPr="00254902" w:rsidRDefault="00987207">
            <w:pPr>
              <w:pStyle w:val="BodyText"/>
              <w:spacing w:after="0"/>
              <w:jc w:val="center"/>
              <w:rPr>
                <w:b/>
                <w:szCs w:val="20"/>
              </w:rPr>
            </w:pPr>
            <w:r w:rsidRPr="00254902" w:rsidDel="00115ADA">
              <w:rPr>
                <w:b/>
                <w:szCs w:val="20"/>
              </w:rPr>
              <w:t>s</w:t>
            </w:r>
            <w:r w:rsidRPr="00254902">
              <w:rPr>
                <w:b/>
                <w:szCs w:val="20"/>
              </w:rPr>
              <w:t>tudents</w:t>
            </w:r>
          </w:p>
        </w:tc>
      </w:tr>
      <w:tr w:rsidR="00987207">
        <w:trPr>
          <w:trHeight w:hRule="exact" w:val="288"/>
          <w:jc w:val="center"/>
        </w:trPr>
        <w:tc>
          <w:tcPr>
            <w:tcW w:w="2304" w:type="dxa"/>
            <w:vAlign w:val="center"/>
          </w:tcPr>
          <w:p w:rsidR="00987207" w:rsidRPr="00254902" w:rsidRDefault="00987207">
            <w:pPr>
              <w:pStyle w:val="BodyText"/>
              <w:spacing w:after="0"/>
              <w:jc w:val="center"/>
              <w:rPr>
                <w:b/>
                <w:szCs w:val="20"/>
              </w:rPr>
            </w:pPr>
            <w:r w:rsidRPr="00254902">
              <w:rPr>
                <w:b/>
                <w:szCs w:val="20"/>
              </w:rPr>
              <w:t>VLAN 30</w:t>
            </w:r>
          </w:p>
        </w:tc>
        <w:tc>
          <w:tcPr>
            <w:tcW w:w="3384" w:type="dxa"/>
            <w:vAlign w:val="center"/>
          </w:tcPr>
          <w:p w:rsidR="00987207" w:rsidRPr="00254902" w:rsidRDefault="00987207">
            <w:pPr>
              <w:pStyle w:val="BodyText"/>
              <w:spacing w:after="0"/>
              <w:jc w:val="center"/>
              <w:rPr>
                <w:b/>
                <w:szCs w:val="20"/>
              </w:rPr>
            </w:pPr>
            <w:r w:rsidRPr="00254902" w:rsidDel="00115ADA">
              <w:rPr>
                <w:b/>
                <w:szCs w:val="20"/>
              </w:rPr>
              <w:t>g</w:t>
            </w:r>
            <w:r w:rsidRPr="00254902">
              <w:rPr>
                <w:b/>
                <w:szCs w:val="20"/>
              </w:rPr>
              <w:t>uest</w:t>
            </w:r>
          </w:p>
        </w:tc>
      </w:tr>
    </w:tbl>
    <w:p w:rsidR="00987207" w:rsidRDefault="00987207">
      <w:pPr>
        <w:pStyle w:val="BodyText"/>
        <w:rPr>
          <w:szCs w:val="20"/>
        </w:rPr>
      </w:pP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r w:rsidRPr="00BF5D33">
        <w:rPr>
          <w:rFonts w:ascii="Courier New" w:hAnsi="Courier New" w:cs="Courier New"/>
          <w:b/>
          <w:szCs w:val="20"/>
        </w:rPr>
        <w:t>vlan</w:t>
      </w:r>
      <w:proofErr w:type="spellEnd"/>
      <w:r w:rsidRPr="00BF5D33">
        <w:rPr>
          <w:rFonts w:ascii="Courier New" w:hAnsi="Courier New" w:cs="Courier New"/>
          <w:b/>
          <w:szCs w:val="20"/>
        </w:rPr>
        <w:t xml:space="preserve"> 99</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name management</w:t>
      </w: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exit</w:t>
      </w: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r w:rsidRPr="00BF5D33">
        <w:rPr>
          <w:rFonts w:ascii="Courier New" w:hAnsi="Courier New" w:cs="Courier New"/>
          <w:b/>
          <w:szCs w:val="20"/>
        </w:rPr>
        <w:t>vlan</w:t>
      </w:r>
      <w:proofErr w:type="spellEnd"/>
      <w:r w:rsidRPr="00BF5D33">
        <w:rPr>
          <w:rFonts w:ascii="Courier New" w:hAnsi="Courier New" w:cs="Courier New"/>
          <w:b/>
          <w:szCs w:val="20"/>
        </w:rPr>
        <w:t xml:space="preserve"> 10</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lastRenderedPageBreak/>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name faculty-staff</w:t>
      </w: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exit</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t>S1(config)#</w:t>
      </w:r>
      <w:proofErr w:type="spellStart"/>
      <w:r w:rsidRPr="00BF5D33">
        <w:rPr>
          <w:rFonts w:ascii="Courier New" w:hAnsi="Courier New" w:cs="Courier New"/>
          <w:b/>
          <w:szCs w:val="20"/>
        </w:rPr>
        <w:t>vlan</w:t>
      </w:r>
      <w:proofErr w:type="spellEnd"/>
      <w:r w:rsidRPr="00BF5D33">
        <w:rPr>
          <w:rFonts w:ascii="Courier New" w:hAnsi="Courier New" w:cs="Courier New"/>
          <w:b/>
          <w:szCs w:val="20"/>
        </w:rPr>
        <w:t xml:space="preserve"> 20</w:t>
      </w:r>
      <w:r w:rsidRPr="00BF5D33">
        <w:rPr>
          <w:rFonts w:ascii="Courier New" w:hAnsi="Courier New" w:cs="Courier New"/>
          <w:szCs w:val="20"/>
        </w:rPr>
        <w:t xml:space="preserve"> </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name students</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exit</w:t>
      </w: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r w:rsidRPr="00BF5D33">
        <w:rPr>
          <w:rFonts w:ascii="Courier New" w:hAnsi="Courier New" w:cs="Courier New"/>
          <w:b/>
          <w:szCs w:val="20"/>
        </w:rPr>
        <w:t>vlan</w:t>
      </w:r>
      <w:proofErr w:type="spellEnd"/>
      <w:r w:rsidRPr="00BF5D33">
        <w:rPr>
          <w:rFonts w:ascii="Courier New" w:hAnsi="Courier New" w:cs="Courier New"/>
          <w:b/>
          <w:szCs w:val="20"/>
        </w:rPr>
        <w:t xml:space="preserve"> 30</w:t>
      </w:r>
    </w:p>
    <w:p w:rsidR="00987207" w:rsidRPr="00BF5D33" w:rsidRDefault="00987207">
      <w:pPr>
        <w:pStyle w:val="BodyText"/>
        <w:spacing w:after="0"/>
        <w:rPr>
          <w:rFonts w:ascii="Courier New" w:hAnsi="Courier New" w:cs="Courier New"/>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name guest</w:t>
      </w:r>
    </w:p>
    <w:p w:rsidR="00987207" w:rsidRPr="00BF5D33" w:rsidRDefault="00987207">
      <w:pPr>
        <w:pStyle w:val="BodyText"/>
        <w:spacing w:after="0"/>
        <w:rPr>
          <w:rFonts w:ascii="Courier New" w:hAnsi="Courier New" w:cs="Courier New"/>
          <w:b/>
          <w:szCs w:val="20"/>
        </w:rPr>
      </w:pPr>
      <w:r w:rsidRPr="00BF5D33">
        <w:rPr>
          <w:rFonts w:ascii="Courier New" w:hAnsi="Courier New" w:cs="Courier New"/>
          <w:szCs w:val="20"/>
        </w:rPr>
        <w:t>S1(config-</w:t>
      </w:r>
      <w:proofErr w:type="spellStart"/>
      <w:proofErr w:type="gramStart"/>
      <w:r w:rsidRPr="00BF5D33">
        <w:rPr>
          <w:rFonts w:ascii="Courier New" w:hAnsi="Courier New" w:cs="Courier New"/>
          <w:szCs w:val="20"/>
        </w:rPr>
        <w:t>vlan</w:t>
      </w:r>
      <w:proofErr w:type="spellEnd"/>
      <w:r w:rsidRPr="00BF5D33">
        <w:rPr>
          <w:rFonts w:ascii="Courier New" w:hAnsi="Courier New" w:cs="Courier New"/>
          <w:szCs w:val="20"/>
        </w:rPr>
        <w:t>)#</w:t>
      </w:r>
      <w:proofErr w:type="gramEnd"/>
      <w:r w:rsidRPr="00BF5D33">
        <w:rPr>
          <w:rFonts w:ascii="Courier New" w:hAnsi="Courier New" w:cs="Courier New"/>
          <w:b/>
          <w:szCs w:val="20"/>
        </w:rPr>
        <w:t>e</w:t>
      </w:r>
      <w:r w:rsidR="00962632">
        <w:rPr>
          <w:rFonts w:ascii="Courier New" w:hAnsi="Courier New" w:cs="Courier New"/>
          <w:b/>
          <w:szCs w:val="20"/>
        </w:rPr>
        <w:t>nd</w:t>
      </w:r>
    </w:p>
    <w:p w:rsidR="00987207" w:rsidRPr="007E07CC" w:rsidRDefault="00987207">
      <w:pPr>
        <w:pStyle w:val="BodyText"/>
        <w:spacing w:after="0"/>
        <w:rPr>
          <w:rFonts w:ascii="Courier New" w:hAnsi="Courier New" w:cs="Courier New"/>
          <w:b/>
          <w:color w:val="FF0000"/>
          <w:szCs w:val="20"/>
        </w:rPr>
      </w:pPr>
    </w:p>
    <w:p w:rsidR="00987207" w:rsidRDefault="00987207">
      <w:pPr>
        <w:pStyle w:val="BodyText"/>
      </w:pPr>
      <w:r w:rsidRPr="00125F98">
        <w:t xml:space="preserve">Verify </w:t>
      </w:r>
      <w:r>
        <w:t xml:space="preserve">that </w:t>
      </w:r>
      <w:r w:rsidRPr="00125F98">
        <w:t>the VLANs have been created on S1 with the</w:t>
      </w:r>
      <w:r>
        <w:t xml:space="preserve"> </w:t>
      </w:r>
      <w:r w:rsidRPr="00115ADA">
        <w:rPr>
          <w:rFonts w:cs="Courier New"/>
          <w:b/>
        </w:rPr>
        <w:t xml:space="preserve">show </w:t>
      </w:r>
      <w:proofErr w:type="spellStart"/>
      <w:r w:rsidRPr="00115ADA">
        <w:rPr>
          <w:rFonts w:cs="Courier New"/>
          <w:b/>
        </w:rPr>
        <w:t>vlan</w:t>
      </w:r>
      <w:proofErr w:type="spellEnd"/>
      <w:r w:rsidRPr="00115ADA">
        <w:rPr>
          <w:rFonts w:cs="Courier New"/>
          <w:b/>
        </w:rPr>
        <w:t xml:space="preserve"> brief</w:t>
      </w:r>
      <w:r>
        <w:t xml:space="preserve"> </w:t>
      </w:r>
      <w:r w:rsidRPr="00125F98">
        <w:t>command.</w:t>
      </w:r>
    </w:p>
    <w:p w:rsidR="00987207" w:rsidRDefault="00987207">
      <w:pPr>
        <w:pStyle w:val="Step"/>
      </w:pPr>
      <w:r>
        <w:t>Step 4: Verify that the VLANs created on S1 have been distributed to S2 and S3.</w:t>
      </w:r>
    </w:p>
    <w:p w:rsidR="00987207" w:rsidRDefault="00987207">
      <w:pPr>
        <w:pStyle w:val="BodyText"/>
        <w:rPr>
          <w:lang w:eastAsia="zh-CN"/>
        </w:rPr>
      </w:pPr>
      <w:r>
        <w:rPr>
          <w:szCs w:val="20"/>
        </w:rPr>
        <w:t>Use</w:t>
      </w:r>
      <w:r>
        <w:rPr>
          <w:lang w:eastAsia="zh-CN"/>
        </w:rPr>
        <w:t xml:space="preserve"> the </w:t>
      </w:r>
      <w:r w:rsidRPr="00115ADA">
        <w:rPr>
          <w:rFonts w:cs="Courier New"/>
          <w:b/>
          <w:lang w:eastAsia="zh-CN"/>
        </w:rPr>
        <w:t xml:space="preserve">show </w:t>
      </w:r>
      <w:proofErr w:type="spellStart"/>
      <w:r w:rsidRPr="00115ADA">
        <w:rPr>
          <w:rFonts w:cs="Courier New"/>
          <w:b/>
          <w:lang w:eastAsia="zh-CN"/>
        </w:rPr>
        <w:t>vlan</w:t>
      </w:r>
      <w:proofErr w:type="spellEnd"/>
      <w:r w:rsidRPr="00115ADA">
        <w:rPr>
          <w:b/>
          <w:lang w:eastAsia="zh-CN"/>
        </w:rPr>
        <w:t xml:space="preserve"> </w:t>
      </w:r>
      <w:r w:rsidRPr="00115ADA">
        <w:rPr>
          <w:rFonts w:cs="Courier New"/>
          <w:b/>
          <w:lang w:eastAsia="zh-CN"/>
        </w:rPr>
        <w:t>brief</w:t>
      </w:r>
      <w:r>
        <w:rPr>
          <w:b/>
          <w:lang w:eastAsia="zh-CN"/>
        </w:rPr>
        <w:t xml:space="preserve"> </w:t>
      </w:r>
      <w:r>
        <w:rPr>
          <w:lang w:eastAsia="zh-CN"/>
        </w:rPr>
        <w:t>command on S2 and S3 to verify that the four VLANs have been distributed to the client switches.</w:t>
      </w:r>
    </w:p>
    <w:p w:rsidR="00987207" w:rsidRPr="00DA3FEB" w:rsidRDefault="00987207">
      <w:pPr>
        <w:pStyle w:val="BodyText"/>
        <w:rPr>
          <w:rFonts w:ascii="Courier New" w:hAnsi="Courier New" w:cs="Courier New"/>
          <w:lang w:eastAsia="zh-CN"/>
        </w:rPr>
      </w:pPr>
      <w:r>
        <w:rPr>
          <w:rFonts w:ascii="Courier New" w:hAnsi="Courier New" w:cs="Courier New"/>
          <w:lang w:eastAsia="zh-CN"/>
        </w:rPr>
        <w:t>S2</w:t>
      </w:r>
      <w:r w:rsidRPr="00966C54">
        <w:rPr>
          <w:rFonts w:ascii="Courier New" w:hAnsi="Courier New" w:cs="Courier New"/>
          <w:lang w:eastAsia="zh-CN"/>
        </w:rPr>
        <w:t>#</w:t>
      </w:r>
      <w:r w:rsidRPr="00966C54">
        <w:rPr>
          <w:rFonts w:ascii="Courier New" w:hAnsi="Courier New" w:cs="Courier New"/>
          <w:b/>
          <w:lang w:eastAsia="zh-CN"/>
        </w:rPr>
        <w:t xml:space="preserve">show </w:t>
      </w:r>
      <w:proofErr w:type="spellStart"/>
      <w:r w:rsidRPr="00966C54">
        <w:rPr>
          <w:rFonts w:ascii="Courier New" w:hAnsi="Courier New" w:cs="Courier New"/>
          <w:b/>
          <w:lang w:eastAsia="zh-CN"/>
        </w:rPr>
        <w:t>vlan</w:t>
      </w:r>
      <w:proofErr w:type="spellEnd"/>
      <w:r>
        <w:rPr>
          <w:rFonts w:ascii="Courier New" w:hAnsi="Courier New" w:cs="Courier New"/>
          <w:b/>
          <w:lang w:eastAsia="zh-CN"/>
        </w:rPr>
        <w:t xml:space="preserve"> brief</w:t>
      </w:r>
      <w:r w:rsidRPr="00966C54">
        <w:rPr>
          <w:rFonts w:ascii="Courier New" w:hAnsi="Courier New" w:cs="Courier New"/>
          <w:b/>
          <w:lang w:eastAsia="zh-CN"/>
        </w:rPr>
        <w:br/>
      </w:r>
      <w:r>
        <w:rPr>
          <w:rFonts w:ascii="Courier New" w:hAnsi="Courier New" w:cs="Courier New"/>
          <w:b/>
          <w:lang w:eastAsia="zh-CN"/>
        </w:rPr>
        <w:br/>
      </w:r>
      <w:r w:rsidRPr="00DA3FEB">
        <w:rPr>
          <w:rFonts w:ascii="Courier New" w:hAnsi="Courier New" w:cs="Courier New"/>
          <w:lang w:eastAsia="zh-CN"/>
        </w:rPr>
        <w:t>VLAN Name                             Status    Ports</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 ---------</w:t>
      </w:r>
      <w:r>
        <w:rPr>
          <w:rFonts w:ascii="Courier New" w:hAnsi="Courier New" w:cs="Courier New"/>
          <w:lang w:val="it-IT" w:eastAsia="zh-CN"/>
        </w:rPr>
        <w:t xml:space="preserve"> -----------------------------</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1    default                          active    Fa0/1, Fa0/2, Fa0/4, Fa0/5</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Fa0/6, Fa0/7, Fa0/8, Fa0/9</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w:t>
      </w:r>
      <w:r>
        <w:rPr>
          <w:rFonts w:ascii="Courier New" w:hAnsi="Courier New" w:cs="Courier New"/>
          <w:lang w:val="it-IT" w:eastAsia="zh-CN"/>
        </w:rPr>
        <w:t xml:space="preserve">        Fa0/10, Fa0/11, Fa0/12,</w:t>
      </w:r>
      <w:r w:rsidRPr="007B58ED">
        <w:rPr>
          <w:rFonts w:ascii="Courier New" w:hAnsi="Courier New" w:cs="Courier New"/>
          <w:lang w:val="it-IT" w:eastAsia="zh-CN"/>
        </w:rPr>
        <w:t>Fa0/13</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Fa0/14, Fa0/15, </w:t>
      </w:r>
      <w:r>
        <w:rPr>
          <w:rFonts w:ascii="Courier New" w:hAnsi="Courier New" w:cs="Courier New"/>
          <w:lang w:val="it-IT" w:eastAsia="zh-CN"/>
        </w:rPr>
        <w:t>Fa0/16,</w:t>
      </w:r>
      <w:r w:rsidRPr="007B58ED">
        <w:rPr>
          <w:rFonts w:ascii="Courier New" w:hAnsi="Courier New" w:cs="Courier New"/>
          <w:lang w:val="it-IT" w:eastAsia="zh-CN"/>
        </w:rPr>
        <w:t>Fa0/17</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w:t>
      </w:r>
      <w:r>
        <w:rPr>
          <w:rFonts w:ascii="Courier New" w:hAnsi="Courier New" w:cs="Courier New"/>
          <w:lang w:val="it-IT" w:eastAsia="zh-CN"/>
        </w:rPr>
        <w:t xml:space="preserve">        Fa0/18, Fa0/19, Fa0/20,</w:t>
      </w:r>
      <w:r w:rsidRPr="007B58ED">
        <w:rPr>
          <w:rFonts w:ascii="Courier New" w:hAnsi="Courier New" w:cs="Courier New"/>
          <w:lang w:val="it-IT" w:eastAsia="zh-CN"/>
        </w:rPr>
        <w:t>Fa0/21</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Fa0/22, Fa0/23, Fa0/24, Gi0/1</w:t>
      </w:r>
    </w:p>
    <w:p w:rsidR="00987207" w:rsidRPr="007B58ED" w:rsidRDefault="00987207">
      <w:pPr>
        <w:pStyle w:val="BodyText"/>
        <w:spacing w:after="0"/>
        <w:rPr>
          <w:rFonts w:ascii="Courier New" w:hAnsi="Courier New" w:cs="Courier New"/>
          <w:lang w:val="it-IT" w:eastAsia="zh-CN"/>
        </w:rPr>
      </w:pPr>
      <w:r w:rsidRPr="007B58ED">
        <w:rPr>
          <w:rFonts w:ascii="Courier New" w:hAnsi="Courier New" w:cs="Courier New"/>
          <w:lang w:val="it-IT" w:eastAsia="zh-CN"/>
        </w:rPr>
        <w:t xml:space="preserve">                                                Gi0/2</w:t>
      </w:r>
    </w:p>
    <w:p w:rsidR="00987207" w:rsidRPr="00DA3FEB" w:rsidRDefault="00987207">
      <w:pPr>
        <w:pStyle w:val="BodyText"/>
        <w:spacing w:after="0"/>
        <w:rPr>
          <w:rFonts w:ascii="Courier New" w:hAnsi="Courier New" w:cs="Courier New"/>
          <w:lang w:eastAsia="zh-CN"/>
        </w:rPr>
      </w:pPr>
      <w:r w:rsidRPr="00DA3FEB">
        <w:rPr>
          <w:rFonts w:ascii="Courier New" w:hAnsi="Courier New" w:cs="Courier New"/>
          <w:lang w:eastAsia="zh-CN"/>
        </w:rPr>
        <w:t>10   faculty</w:t>
      </w:r>
      <w:r w:rsidR="00962632">
        <w:rPr>
          <w:rFonts w:ascii="Courier New" w:hAnsi="Courier New" w:cs="Courier New"/>
          <w:lang w:eastAsia="zh-CN"/>
        </w:rPr>
        <w:t>-</w:t>
      </w:r>
      <w:r w:rsidRPr="00DA3FEB">
        <w:rPr>
          <w:rFonts w:ascii="Courier New" w:hAnsi="Courier New" w:cs="Courier New"/>
          <w:lang w:eastAsia="zh-CN"/>
        </w:rPr>
        <w:t>staff                    active</w:t>
      </w:r>
    </w:p>
    <w:p w:rsidR="00987207" w:rsidRPr="00DA3FEB" w:rsidRDefault="00987207">
      <w:pPr>
        <w:pStyle w:val="BodyText"/>
        <w:spacing w:after="0"/>
        <w:rPr>
          <w:rFonts w:ascii="Courier New" w:hAnsi="Courier New" w:cs="Courier New"/>
          <w:lang w:eastAsia="zh-CN"/>
        </w:rPr>
      </w:pPr>
      <w:r w:rsidRPr="00DA3FEB">
        <w:rPr>
          <w:rFonts w:ascii="Courier New" w:hAnsi="Courier New" w:cs="Courier New"/>
          <w:lang w:eastAsia="zh-CN"/>
        </w:rPr>
        <w:t>20   students                         active</w:t>
      </w:r>
    </w:p>
    <w:p w:rsidR="00987207" w:rsidRPr="00DA3FEB" w:rsidRDefault="00987207">
      <w:pPr>
        <w:pStyle w:val="BodyText"/>
        <w:spacing w:after="0"/>
        <w:rPr>
          <w:rFonts w:ascii="Courier New" w:hAnsi="Courier New" w:cs="Courier New"/>
          <w:lang w:eastAsia="zh-CN"/>
        </w:rPr>
      </w:pPr>
      <w:r w:rsidRPr="00DA3FEB">
        <w:rPr>
          <w:rFonts w:ascii="Courier New" w:hAnsi="Courier New" w:cs="Courier New"/>
          <w:lang w:eastAsia="zh-CN"/>
        </w:rPr>
        <w:t xml:space="preserve">30   </w:t>
      </w:r>
      <w:proofErr w:type="gramStart"/>
      <w:r w:rsidRPr="00DA3FEB">
        <w:rPr>
          <w:rFonts w:ascii="Courier New" w:hAnsi="Courier New" w:cs="Courier New"/>
          <w:lang w:eastAsia="zh-CN"/>
        </w:rPr>
        <w:t>guest</w:t>
      </w:r>
      <w:proofErr w:type="gramEnd"/>
      <w:r w:rsidRPr="00DA3FEB">
        <w:rPr>
          <w:rFonts w:ascii="Courier New" w:hAnsi="Courier New" w:cs="Courier New"/>
          <w:lang w:eastAsia="zh-CN"/>
        </w:rPr>
        <w:t xml:space="preserve">                            active</w:t>
      </w:r>
    </w:p>
    <w:p w:rsidR="00987207" w:rsidRPr="00966C54" w:rsidRDefault="00987207">
      <w:pPr>
        <w:pStyle w:val="BodyText"/>
        <w:spacing w:after="0"/>
        <w:rPr>
          <w:rFonts w:ascii="Courier New" w:hAnsi="Courier New" w:cs="Courier New"/>
          <w:lang w:eastAsia="zh-CN"/>
        </w:rPr>
      </w:pPr>
      <w:r w:rsidRPr="00DA3FEB">
        <w:rPr>
          <w:rFonts w:ascii="Courier New" w:hAnsi="Courier New" w:cs="Courier New"/>
          <w:lang w:eastAsia="zh-CN"/>
        </w:rPr>
        <w:t xml:space="preserve">99   management                       active </w:t>
      </w:r>
    </w:p>
    <w:p w:rsidR="00987207" w:rsidRDefault="00987207">
      <w:pPr>
        <w:pStyle w:val="Step"/>
      </w:pPr>
      <w:r>
        <w:t xml:space="preserve">Step 5: Configure </w:t>
      </w:r>
      <w:r w:rsidRPr="00137296">
        <w:t xml:space="preserve">the management </w:t>
      </w:r>
      <w:r>
        <w:t xml:space="preserve">interface </w:t>
      </w:r>
      <w:r w:rsidRPr="00137296">
        <w:t>address on all three switches</w:t>
      </w:r>
      <w:r>
        <w:t xml:space="preserve">. </w:t>
      </w:r>
    </w:p>
    <w:p w:rsidR="00987207" w:rsidRPr="00210DAF" w:rsidRDefault="00987207">
      <w:pPr>
        <w:pStyle w:val="BodyText"/>
        <w:spacing w:before="120" w:after="0"/>
        <w:rPr>
          <w:rFonts w:ascii="Courier New" w:hAnsi="Courier New" w:cs="Courier New"/>
          <w:szCs w:val="20"/>
        </w:rPr>
      </w:pPr>
      <w:r w:rsidRPr="00210DAF">
        <w:rPr>
          <w:rFonts w:ascii="Courier New" w:hAnsi="Courier New" w:cs="Courier New"/>
          <w:szCs w:val="20"/>
        </w:rPr>
        <w:t>S1(config)#</w:t>
      </w:r>
      <w:r w:rsidRPr="00E959FB">
        <w:rPr>
          <w:rFonts w:ascii="Courier New" w:hAnsi="Courier New" w:cs="Courier New"/>
          <w:b/>
          <w:szCs w:val="20"/>
        </w:rPr>
        <w:t xml:space="preserve">interface </w:t>
      </w:r>
      <w:proofErr w:type="spellStart"/>
      <w:r w:rsidRPr="00E959FB">
        <w:rPr>
          <w:rFonts w:ascii="Courier New" w:hAnsi="Courier New" w:cs="Courier New"/>
          <w:b/>
          <w:szCs w:val="20"/>
        </w:rPr>
        <w:t>vlan</w:t>
      </w:r>
      <w:proofErr w:type="spellEnd"/>
      <w:r w:rsidRPr="00E959FB">
        <w:rPr>
          <w:rFonts w:ascii="Courier New" w:hAnsi="Courier New" w:cs="Courier New"/>
          <w:b/>
          <w:szCs w:val="20"/>
        </w:rPr>
        <w:t xml:space="preserve"> 99</w:t>
      </w:r>
    </w:p>
    <w:p w:rsidR="00987207" w:rsidRDefault="00987207">
      <w:pPr>
        <w:pStyle w:val="BodyText"/>
        <w:spacing w:after="0"/>
        <w:rPr>
          <w:rFonts w:ascii="Courier New" w:hAnsi="Courier New" w:cs="Courier New"/>
          <w:b/>
          <w:szCs w:val="20"/>
        </w:rPr>
      </w:pPr>
      <w:r w:rsidRPr="00210DAF">
        <w:rPr>
          <w:rFonts w:ascii="Courier New" w:hAnsi="Courier New" w:cs="Courier New"/>
          <w:szCs w:val="20"/>
        </w:rPr>
        <w:t>S1(config-</w:t>
      </w:r>
      <w:proofErr w:type="gramStart"/>
      <w:r w:rsidRPr="00210DAF">
        <w:rPr>
          <w:rFonts w:ascii="Courier New" w:hAnsi="Courier New" w:cs="Courier New"/>
          <w:szCs w:val="20"/>
        </w:rPr>
        <w:t>if)#</w:t>
      </w:r>
      <w:proofErr w:type="spellStart"/>
      <w:proofErr w:type="gramEnd"/>
      <w:r w:rsidRPr="00E959FB">
        <w:rPr>
          <w:rFonts w:ascii="Courier New" w:hAnsi="Courier New" w:cs="Courier New"/>
          <w:b/>
          <w:szCs w:val="20"/>
        </w:rPr>
        <w:t>ip</w:t>
      </w:r>
      <w:proofErr w:type="spellEnd"/>
      <w:r w:rsidRPr="00E959FB">
        <w:rPr>
          <w:rFonts w:ascii="Courier New" w:hAnsi="Courier New" w:cs="Courier New"/>
          <w:b/>
          <w:szCs w:val="20"/>
        </w:rPr>
        <w:t xml:space="preserve"> address 172.17.99.11 255.255.255.0</w:t>
      </w:r>
    </w:p>
    <w:p w:rsidR="00010241" w:rsidRDefault="00010241" w:rsidP="00010241">
      <w:pPr>
        <w:pStyle w:val="BodyText"/>
        <w:spacing w:after="0"/>
        <w:rPr>
          <w:rFonts w:ascii="Courier New" w:hAnsi="Courier New" w:cs="Courier New"/>
          <w:szCs w:val="20"/>
        </w:rPr>
      </w:pPr>
      <w:r w:rsidRPr="00210DAF">
        <w:rPr>
          <w:rFonts w:ascii="Courier New" w:hAnsi="Courier New" w:cs="Courier New"/>
          <w:szCs w:val="20"/>
        </w:rPr>
        <w:t>S1(config-</w:t>
      </w:r>
      <w:proofErr w:type="gramStart"/>
      <w:r w:rsidRPr="00210DAF">
        <w:rPr>
          <w:rFonts w:ascii="Courier New" w:hAnsi="Courier New" w:cs="Courier New"/>
          <w:szCs w:val="20"/>
        </w:rPr>
        <w:t>if)#</w:t>
      </w:r>
      <w:proofErr w:type="gramEnd"/>
      <w:r>
        <w:rPr>
          <w:rFonts w:ascii="Courier New" w:hAnsi="Courier New" w:cs="Courier New"/>
          <w:b/>
          <w:szCs w:val="20"/>
        </w:rPr>
        <w:t>no shutdown</w:t>
      </w:r>
    </w:p>
    <w:p w:rsidR="00987207" w:rsidRDefault="00987207">
      <w:pPr>
        <w:pStyle w:val="BodyText"/>
        <w:spacing w:after="0"/>
        <w:rPr>
          <w:rFonts w:ascii="Courier New" w:hAnsi="Courier New" w:cs="Courier New"/>
          <w:szCs w:val="20"/>
        </w:rPr>
      </w:pPr>
      <w:r w:rsidRPr="00210DAF">
        <w:rPr>
          <w:rFonts w:ascii="Courier New" w:hAnsi="Courier New" w:cs="Courier New"/>
          <w:szCs w:val="20"/>
        </w:rPr>
        <w:t>S1(config-</w:t>
      </w:r>
      <w:proofErr w:type="gramStart"/>
      <w:r w:rsidRPr="00210DAF">
        <w:rPr>
          <w:rFonts w:ascii="Courier New" w:hAnsi="Courier New" w:cs="Courier New"/>
          <w:szCs w:val="20"/>
        </w:rPr>
        <w:t>if)#</w:t>
      </w:r>
      <w:proofErr w:type="gramEnd"/>
      <w:r w:rsidR="00962632">
        <w:rPr>
          <w:rFonts w:ascii="Courier New" w:hAnsi="Courier New" w:cs="Courier New"/>
          <w:b/>
          <w:szCs w:val="20"/>
        </w:rPr>
        <w:t>end</w:t>
      </w:r>
    </w:p>
    <w:p w:rsidR="00987207" w:rsidRPr="00210DAF" w:rsidRDefault="00987207">
      <w:pPr>
        <w:pStyle w:val="BodyText"/>
        <w:spacing w:before="120" w:after="0"/>
        <w:rPr>
          <w:rFonts w:ascii="Courier New" w:hAnsi="Courier New" w:cs="Courier New"/>
          <w:szCs w:val="20"/>
        </w:rPr>
      </w:pPr>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(config)#</w:t>
      </w:r>
      <w:r w:rsidRPr="00E959FB">
        <w:rPr>
          <w:rFonts w:ascii="Courier New" w:hAnsi="Courier New" w:cs="Courier New"/>
          <w:b/>
          <w:szCs w:val="20"/>
        </w:rPr>
        <w:t xml:space="preserve">interface </w:t>
      </w:r>
      <w:proofErr w:type="spellStart"/>
      <w:r w:rsidRPr="00E959FB">
        <w:rPr>
          <w:rFonts w:ascii="Courier New" w:hAnsi="Courier New" w:cs="Courier New"/>
          <w:b/>
          <w:szCs w:val="20"/>
        </w:rPr>
        <w:t>vlan</w:t>
      </w:r>
      <w:proofErr w:type="spellEnd"/>
      <w:r w:rsidRPr="00E959FB">
        <w:rPr>
          <w:rFonts w:ascii="Courier New" w:hAnsi="Courier New" w:cs="Courier New"/>
          <w:b/>
          <w:szCs w:val="20"/>
        </w:rPr>
        <w:t xml:space="preserve"> 99</w:t>
      </w:r>
    </w:p>
    <w:p w:rsidR="00987207" w:rsidRDefault="00987207">
      <w:pPr>
        <w:pStyle w:val="BodyText"/>
        <w:spacing w:after="0"/>
        <w:rPr>
          <w:rFonts w:ascii="Courier New" w:hAnsi="Courier New" w:cs="Courier New"/>
          <w:b/>
          <w:szCs w:val="20"/>
        </w:rPr>
      </w:pPr>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(config-</w:t>
      </w:r>
      <w:proofErr w:type="gramStart"/>
      <w:r w:rsidRPr="00210DAF">
        <w:rPr>
          <w:rFonts w:ascii="Courier New" w:hAnsi="Courier New" w:cs="Courier New"/>
          <w:szCs w:val="20"/>
        </w:rPr>
        <w:t>if)#</w:t>
      </w:r>
      <w:proofErr w:type="spellStart"/>
      <w:proofErr w:type="gramEnd"/>
      <w:r w:rsidRPr="00E959FB">
        <w:rPr>
          <w:rFonts w:ascii="Courier New" w:hAnsi="Courier New" w:cs="Courier New"/>
          <w:b/>
          <w:szCs w:val="20"/>
        </w:rPr>
        <w:t>ip</w:t>
      </w:r>
      <w:proofErr w:type="spellEnd"/>
      <w:r w:rsidRPr="00E959FB">
        <w:rPr>
          <w:rFonts w:ascii="Courier New" w:hAnsi="Courier New" w:cs="Courier New"/>
          <w:b/>
          <w:szCs w:val="20"/>
        </w:rPr>
        <w:t xml:space="preserve"> address 172.17.99.12 255.255.255.0</w:t>
      </w:r>
    </w:p>
    <w:p w:rsidR="00170439" w:rsidRDefault="00170439" w:rsidP="00170439">
      <w:pPr>
        <w:pStyle w:val="BodyText"/>
        <w:spacing w:after="0"/>
        <w:rPr>
          <w:rFonts w:ascii="Courier New" w:hAnsi="Courier New" w:cs="Courier New"/>
          <w:szCs w:val="20"/>
        </w:rPr>
      </w:pPr>
      <w:r>
        <w:rPr>
          <w:rFonts w:ascii="Courier New" w:hAnsi="Courier New" w:cs="Courier New"/>
          <w:szCs w:val="20"/>
        </w:rPr>
        <w:t>S2</w:t>
      </w:r>
      <w:r w:rsidRPr="00210DAF">
        <w:rPr>
          <w:rFonts w:ascii="Courier New" w:hAnsi="Courier New" w:cs="Courier New"/>
          <w:szCs w:val="20"/>
        </w:rPr>
        <w:t>(config-</w:t>
      </w:r>
      <w:proofErr w:type="gramStart"/>
      <w:r w:rsidRPr="00210DAF">
        <w:rPr>
          <w:rFonts w:ascii="Courier New" w:hAnsi="Courier New" w:cs="Courier New"/>
          <w:szCs w:val="20"/>
        </w:rPr>
        <w:t>if)#</w:t>
      </w:r>
      <w:proofErr w:type="gramEnd"/>
      <w:r>
        <w:rPr>
          <w:rFonts w:ascii="Courier New" w:hAnsi="Courier New" w:cs="Courier New"/>
          <w:b/>
          <w:szCs w:val="20"/>
        </w:rPr>
        <w:t>no shutdown</w:t>
      </w:r>
    </w:p>
    <w:p w:rsidR="00987207" w:rsidRPr="00210DAF" w:rsidRDefault="00987207">
      <w:pPr>
        <w:pStyle w:val="BodyText"/>
        <w:spacing w:after="0"/>
        <w:rPr>
          <w:rFonts w:ascii="Courier New" w:hAnsi="Courier New" w:cs="Courier New"/>
          <w:szCs w:val="20"/>
        </w:rPr>
      </w:pPr>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(config-</w:t>
      </w:r>
      <w:proofErr w:type="gramStart"/>
      <w:r w:rsidRPr="00210DAF">
        <w:rPr>
          <w:rFonts w:ascii="Courier New" w:hAnsi="Courier New" w:cs="Courier New"/>
          <w:szCs w:val="20"/>
        </w:rPr>
        <w:t>if)#</w:t>
      </w:r>
      <w:proofErr w:type="gramEnd"/>
      <w:r w:rsidR="00962632">
        <w:rPr>
          <w:rFonts w:ascii="Courier New" w:hAnsi="Courier New" w:cs="Courier New"/>
          <w:b/>
          <w:szCs w:val="20"/>
        </w:rPr>
        <w:t>end</w:t>
      </w:r>
    </w:p>
    <w:p w:rsidR="00987207" w:rsidRPr="00210DAF" w:rsidRDefault="00987207">
      <w:pPr>
        <w:pStyle w:val="BodyText"/>
        <w:spacing w:before="120" w:after="0"/>
        <w:rPr>
          <w:rFonts w:ascii="Courier New" w:hAnsi="Courier New" w:cs="Courier New"/>
          <w:szCs w:val="20"/>
        </w:rPr>
      </w:pPr>
      <w:r w:rsidRPr="00210DAF">
        <w:rPr>
          <w:rFonts w:ascii="Courier New" w:hAnsi="Courier New" w:cs="Courier New"/>
          <w:szCs w:val="20"/>
        </w:rPr>
        <w:t>S</w:t>
      </w:r>
      <w:r>
        <w:rPr>
          <w:rFonts w:ascii="Courier New" w:hAnsi="Courier New" w:cs="Courier New"/>
          <w:szCs w:val="20"/>
        </w:rPr>
        <w:t>3</w:t>
      </w:r>
      <w:r w:rsidRPr="00210DAF">
        <w:rPr>
          <w:rFonts w:ascii="Courier New" w:hAnsi="Courier New" w:cs="Courier New"/>
          <w:szCs w:val="20"/>
        </w:rPr>
        <w:t>(config)#</w:t>
      </w:r>
      <w:r w:rsidRPr="00E959FB">
        <w:rPr>
          <w:rFonts w:ascii="Courier New" w:hAnsi="Courier New" w:cs="Courier New"/>
          <w:b/>
          <w:szCs w:val="20"/>
        </w:rPr>
        <w:t xml:space="preserve">interface </w:t>
      </w:r>
      <w:proofErr w:type="spellStart"/>
      <w:r w:rsidRPr="00E959FB">
        <w:rPr>
          <w:rFonts w:ascii="Courier New" w:hAnsi="Courier New" w:cs="Courier New"/>
          <w:b/>
          <w:szCs w:val="20"/>
        </w:rPr>
        <w:t>vlan</w:t>
      </w:r>
      <w:proofErr w:type="spellEnd"/>
      <w:r w:rsidRPr="00E959FB">
        <w:rPr>
          <w:rFonts w:ascii="Courier New" w:hAnsi="Courier New" w:cs="Courier New"/>
          <w:b/>
          <w:szCs w:val="20"/>
        </w:rPr>
        <w:t xml:space="preserve"> 99</w:t>
      </w:r>
    </w:p>
    <w:p w:rsidR="00987207" w:rsidRDefault="00987207">
      <w:pPr>
        <w:pStyle w:val="BodyText"/>
        <w:spacing w:after="0"/>
        <w:rPr>
          <w:rFonts w:ascii="Courier New" w:hAnsi="Courier New" w:cs="Courier New"/>
          <w:b/>
          <w:szCs w:val="20"/>
        </w:rPr>
      </w:pPr>
      <w:r w:rsidRPr="00210DAF">
        <w:rPr>
          <w:rFonts w:ascii="Courier New" w:hAnsi="Courier New" w:cs="Courier New"/>
          <w:szCs w:val="20"/>
        </w:rPr>
        <w:t>S</w:t>
      </w:r>
      <w:r>
        <w:rPr>
          <w:rFonts w:ascii="Courier New" w:hAnsi="Courier New" w:cs="Courier New"/>
          <w:szCs w:val="20"/>
        </w:rPr>
        <w:t>3</w:t>
      </w:r>
      <w:r w:rsidRPr="00210DAF">
        <w:rPr>
          <w:rFonts w:ascii="Courier New" w:hAnsi="Courier New" w:cs="Courier New"/>
          <w:szCs w:val="20"/>
        </w:rPr>
        <w:t>(config-</w:t>
      </w:r>
      <w:proofErr w:type="gramStart"/>
      <w:r w:rsidRPr="00210DAF">
        <w:rPr>
          <w:rFonts w:ascii="Courier New" w:hAnsi="Courier New" w:cs="Courier New"/>
          <w:szCs w:val="20"/>
        </w:rPr>
        <w:t>if)#</w:t>
      </w:r>
      <w:proofErr w:type="spellStart"/>
      <w:proofErr w:type="gramEnd"/>
      <w:r w:rsidRPr="00E959FB">
        <w:rPr>
          <w:rFonts w:ascii="Courier New" w:hAnsi="Courier New" w:cs="Courier New"/>
          <w:b/>
          <w:szCs w:val="20"/>
        </w:rPr>
        <w:t>ip</w:t>
      </w:r>
      <w:proofErr w:type="spellEnd"/>
      <w:r w:rsidRPr="00E959FB">
        <w:rPr>
          <w:rFonts w:ascii="Courier New" w:hAnsi="Courier New" w:cs="Courier New"/>
          <w:b/>
          <w:szCs w:val="20"/>
        </w:rPr>
        <w:t xml:space="preserve"> address 172.17.99.13 255.255.255.0</w:t>
      </w:r>
    </w:p>
    <w:p w:rsidR="00170439" w:rsidRDefault="00170439" w:rsidP="00170439">
      <w:pPr>
        <w:pStyle w:val="BodyText"/>
        <w:spacing w:after="0"/>
        <w:rPr>
          <w:rFonts w:ascii="Courier New" w:hAnsi="Courier New" w:cs="Courier New"/>
          <w:szCs w:val="20"/>
        </w:rPr>
      </w:pPr>
      <w:r>
        <w:rPr>
          <w:rFonts w:ascii="Courier New" w:hAnsi="Courier New" w:cs="Courier New"/>
          <w:szCs w:val="20"/>
        </w:rPr>
        <w:t>S3</w:t>
      </w:r>
      <w:r w:rsidRPr="00210DAF">
        <w:rPr>
          <w:rFonts w:ascii="Courier New" w:hAnsi="Courier New" w:cs="Courier New"/>
          <w:szCs w:val="20"/>
        </w:rPr>
        <w:t>(config-</w:t>
      </w:r>
      <w:proofErr w:type="gramStart"/>
      <w:r w:rsidRPr="00210DAF">
        <w:rPr>
          <w:rFonts w:ascii="Courier New" w:hAnsi="Courier New" w:cs="Courier New"/>
          <w:szCs w:val="20"/>
        </w:rPr>
        <w:t>if)#</w:t>
      </w:r>
      <w:proofErr w:type="gramEnd"/>
      <w:r>
        <w:rPr>
          <w:rFonts w:ascii="Courier New" w:hAnsi="Courier New" w:cs="Courier New"/>
          <w:b/>
          <w:szCs w:val="20"/>
        </w:rPr>
        <w:t>no shutdown</w:t>
      </w:r>
    </w:p>
    <w:p w:rsidR="00987207" w:rsidRDefault="00987207">
      <w:pPr>
        <w:pStyle w:val="BodyText"/>
        <w:spacing w:after="0"/>
        <w:rPr>
          <w:rFonts w:ascii="Courier New" w:hAnsi="Courier New" w:cs="Courier New"/>
        </w:rPr>
      </w:pPr>
      <w:r w:rsidRPr="00137296">
        <w:rPr>
          <w:rFonts w:ascii="Courier New" w:hAnsi="Courier New" w:cs="Courier New"/>
        </w:rPr>
        <w:t>S3(config-</w:t>
      </w:r>
      <w:proofErr w:type="gramStart"/>
      <w:r w:rsidRPr="00137296">
        <w:rPr>
          <w:rFonts w:ascii="Courier New" w:hAnsi="Courier New" w:cs="Courier New"/>
        </w:rPr>
        <w:t>if)#</w:t>
      </w:r>
      <w:proofErr w:type="gramEnd"/>
      <w:r w:rsidR="00962632">
        <w:rPr>
          <w:rFonts w:ascii="Courier New" w:hAnsi="Courier New" w:cs="Courier New"/>
          <w:b/>
        </w:rPr>
        <w:t>end</w:t>
      </w:r>
    </w:p>
    <w:p w:rsidR="00987207" w:rsidRDefault="00987207">
      <w:pPr>
        <w:pStyle w:val="BodyText"/>
        <w:spacing w:before="120" w:after="0"/>
      </w:pPr>
      <w:r>
        <w:t xml:space="preserve">Verify that the switches are correctly configured by pinging between them. From S1, ping the management interface on S2 and S3. From S2, ping the management interface on S3. </w:t>
      </w:r>
    </w:p>
    <w:p w:rsidR="00987207" w:rsidRDefault="00987207">
      <w:pPr>
        <w:pStyle w:val="BodyText"/>
        <w:tabs>
          <w:tab w:val="left" w:leader="underscore" w:pos="10080"/>
        </w:tabs>
        <w:spacing w:before="120" w:after="0"/>
      </w:pPr>
      <w:r>
        <w:t xml:space="preserve">Were the pings successful? </w:t>
      </w:r>
      <w:ins w:id="0" w:author="Harry Etherington" w:date="2019-04-17T15:43:00Z">
        <w:r w:rsidR="00E43858">
          <w:t>Yes</w:t>
        </w:r>
      </w:ins>
      <w:r>
        <w:tab/>
      </w:r>
    </w:p>
    <w:p w:rsidR="0014784C" w:rsidRDefault="0014784C">
      <w:pPr>
        <w:pStyle w:val="BodyText"/>
        <w:spacing w:before="120" w:after="0"/>
        <w:rPr>
          <w:ins w:id="1" w:author="Harry Etherington" w:date="2019-04-17T15:43:00Z"/>
        </w:rPr>
      </w:pPr>
    </w:p>
    <w:p w:rsidR="0014784C" w:rsidRDefault="0014784C">
      <w:pPr>
        <w:pStyle w:val="BodyText"/>
        <w:spacing w:before="120" w:after="0"/>
        <w:rPr>
          <w:ins w:id="2" w:author="Harry Etherington" w:date="2019-04-17T15:43:00Z"/>
        </w:rPr>
      </w:pPr>
    </w:p>
    <w:p w:rsidR="0014784C" w:rsidRDefault="0014784C">
      <w:pPr>
        <w:pStyle w:val="BodyText"/>
        <w:spacing w:before="120" w:after="0"/>
        <w:rPr>
          <w:ins w:id="3" w:author="Harry Etherington" w:date="2019-04-17T15:43:00Z"/>
        </w:rPr>
      </w:pPr>
    </w:p>
    <w:p w:rsidR="0014784C" w:rsidRDefault="0014784C">
      <w:pPr>
        <w:pStyle w:val="BodyText"/>
        <w:spacing w:before="120" w:after="0"/>
        <w:rPr>
          <w:ins w:id="4" w:author="Harry Etherington" w:date="2019-04-17T15:43:00Z"/>
        </w:rPr>
      </w:pPr>
    </w:p>
    <w:p w:rsidR="0014784C" w:rsidRDefault="0014784C">
      <w:pPr>
        <w:pStyle w:val="BodyText"/>
        <w:spacing w:before="120" w:after="0"/>
        <w:rPr>
          <w:ins w:id="5" w:author="Harry Etherington" w:date="2019-04-17T15:43:00Z"/>
        </w:rPr>
      </w:pPr>
    </w:p>
    <w:p w:rsidR="00987207" w:rsidRPr="006F4700" w:rsidRDefault="0014784C">
      <w:pPr>
        <w:pStyle w:val="BodyText"/>
        <w:spacing w:before="120" w:after="0"/>
        <w:rPr>
          <w:szCs w:val="20"/>
        </w:rPr>
      </w:pPr>
      <w:ins w:id="6" w:author="Harry Etherington" w:date="2019-04-17T15:43:00Z">
        <w:r>
          <w:rPr>
            <w:noProof/>
          </w:rPr>
          <w:drawing>
            <wp:inline distT="0" distB="0" distL="0" distR="0">
              <wp:extent cx="4619625" cy="6543675"/>
              <wp:effectExtent l="952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628510" cy="6556261"/>
                      </a:xfrm>
                      <a:prstGeom prst="rect">
                        <a:avLst/>
                      </a:prstGeom>
                      <a:noFill/>
                      <a:ln>
                        <a:noFill/>
                      </a:ln>
                    </pic:spPr>
                  </pic:pic>
                </a:graphicData>
              </a:graphic>
            </wp:inline>
          </w:drawing>
        </w:r>
      </w:ins>
      <w:r w:rsidR="00987207">
        <w:t xml:space="preserve">If not, troubleshoot the switch configurations and try again. </w:t>
      </w:r>
    </w:p>
    <w:p w:rsidR="00987207" w:rsidRDefault="00987207">
      <w:pPr>
        <w:pStyle w:val="Step"/>
      </w:pPr>
      <w:r>
        <w:t>Step 6: Assign switch ports to VLANs on S2.</w:t>
      </w:r>
    </w:p>
    <w:p w:rsidR="00987207" w:rsidRDefault="00987207">
      <w:pPr>
        <w:pStyle w:val="BodyText"/>
        <w:rPr>
          <w:lang w:eastAsia="zh-CN"/>
        </w:rPr>
      </w:pPr>
      <w:r>
        <w:rPr>
          <w:szCs w:val="20"/>
        </w:rPr>
        <w:t>Refer to</w:t>
      </w:r>
      <w:r>
        <w:rPr>
          <w:lang w:eastAsia="zh-CN"/>
        </w:rPr>
        <w:t xml:space="preserve"> the port assignments table at the beginning of the lab to assign ports to VLANs on S2. </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S2(config)#</w:t>
      </w:r>
      <w:r>
        <w:rPr>
          <w:rFonts w:ascii="Courier New" w:hAnsi="Courier New" w:cs="Courier New"/>
          <w:b/>
          <w:lang w:eastAsia="zh-CN"/>
        </w:rPr>
        <w:t>interface range fa0/</w:t>
      </w:r>
      <w:r w:rsidR="007A7320">
        <w:rPr>
          <w:rFonts w:ascii="Courier New" w:hAnsi="Courier New" w:cs="Courier New"/>
          <w:b/>
          <w:lang w:eastAsia="zh-CN"/>
        </w:rPr>
        <w:t>6</w:t>
      </w:r>
      <w:r w:rsidRPr="007D4EBE">
        <w:rPr>
          <w:rFonts w:ascii="Courier New" w:hAnsi="Courier New" w:cs="Courier New"/>
          <w:b/>
          <w:lang w:eastAsia="zh-CN"/>
        </w:rPr>
        <w:t>-10</w:t>
      </w:r>
    </w:p>
    <w:p w:rsidR="00987207" w:rsidRPr="007D4EBE" w:rsidRDefault="00987207">
      <w:pPr>
        <w:pStyle w:val="BodyText"/>
        <w:spacing w:after="0"/>
        <w:rPr>
          <w:rFonts w:ascii="Courier New" w:hAnsi="Courier New" w:cs="Courier New"/>
          <w:b/>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 xml:space="preserve">switchport access </w:t>
      </w:r>
      <w:proofErr w:type="spellStart"/>
      <w:r w:rsidRPr="007D4EBE">
        <w:rPr>
          <w:rFonts w:ascii="Courier New" w:hAnsi="Courier New" w:cs="Courier New"/>
          <w:b/>
          <w:lang w:eastAsia="zh-CN"/>
        </w:rPr>
        <w:t>vlan</w:t>
      </w:r>
      <w:proofErr w:type="spellEnd"/>
      <w:r w:rsidRPr="007D4EBE">
        <w:rPr>
          <w:rFonts w:ascii="Courier New" w:hAnsi="Courier New" w:cs="Courier New"/>
          <w:b/>
          <w:lang w:eastAsia="zh-CN"/>
        </w:rPr>
        <w:t xml:space="preserve"> 30</w:t>
      </w:r>
    </w:p>
    <w:p w:rsidR="00987207" w:rsidRPr="007D4EBE" w:rsidRDefault="00987207">
      <w:pPr>
        <w:pStyle w:val="BodyText"/>
        <w:spacing w:after="0"/>
        <w:rPr>
          <w:rFonts w:ascii="Courier New" w:hAnsi="Courier New" w:cs="Courier New"/>
          <w:b/>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interface range fa0/11-17</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 xml:space="preserve">switchport access </w:t>
      </w:r>
      <w:proofErr w:type="spellStart"/>
      <w:r w:rsidRPr="007D4EBE">
        <w:rPr>
          <w:rFonts w:ascii="Courier New" w:hAnsi="Courier New" w:cs="Courier New"/>
          <w:b/>
          <w:lang w:eastAsia="zh-CN"/>
        </w:rPr>
        <w:t>vlan</w:t>
      </w:r>
      <w:proofErr w:type="spellEnd"/>
      <w:r w:rsidRPr="007D4EBE">
        <w:rPr>
          <w:rFonts w:ascii="Courier New" w:hAnsi="Courier New" w:cs="Courier New"/>
          <w:b/>
          <w:lang w:eastAsia="zh-CN"/>
        </w:rPr>
        <w:t xml:space="preserve"> 10</w:t>
      </w:r>
    </w:p>
    <w:p w:rsidR="00987207" w:rsidRPr="007D4EBE" w:rsidRDefault="00987207">
      <w:pPr>
        <w:pStyle w:val="BodyText"/>
        <w:spacing w:after="0"/>
        <w:rPr>
          <w:rFonts w:ascii="Courier New" w:hAnsi="Courier New" w:cs="Courier New"/>
          <w:b/>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interface range fa0/18-24</w:t>
      </w:r>
    </w:p>
    <w:p w:rsidR="00987207" w:rsidRPr="007D4EBE" w:rsidRDefault="00987207">
      <w:pPr>
        <w:pStyle w:val="BodyText"/>
        <w:spacing w:after="0"/>
        <w:rPr>
          <w:rFonts w:ascii="Courier New" w:hAnsi="Courier New" w:cs="Courier New"/>
          <w:b/>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 xml:space="preserve">switchport access </w:t>
      </w:r>
      <w:proofErr w:type="spellStart"/>
      <w:r w:rsidRPr="007D4EBE">
        <w:rPr>
          <w:rFonts w:ascii="Courier New" w:hAnsi="Courier New" w:cs="Courier New"/>
          <w:b/>
          <w:lang w:eastAsia="zh-CN"/>
        </w:rPr>
        <w:t>vlan</w:t>
      </w:r>
      <w:proofErr w:type="spellEnd"/>
      <w:r w:rsidRPr="007D4EBE">
        <w:rPr>
          <w:rFonts w:ascii="Courier New" w:hAnsi="Courier New" w:cs="Courier New"/>
          <w:b/>
          <w:lang w:eastAsia="zh-CN"/>
        </w:rPr>
        <w:t xml:space="preserve"> 20</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S2(config-if-</w:t>
      </w:r>
      <w:proofErr w:type="gramStart"/>
      <w:r w:rsidRPr="007D4EBE">
        <w:rPr>
          <w:rFonts w:ascii="Courier New" w:hAnsi="Courier New" w:cs="Courier New"/>
          <w:lang w:eastAsia="zh-CN"/>
        </w:rPr>
        <w:t>range)#</w:t>
      </w:r>
      <w:proofErr w:type="gramEnd"/>
      <w:r w:rsidRPr="007D4EBE">
        <w:rPr>
          <w:rFonts w:ascii="Courier New" w:hAnsi="Courier New" w:cs="Courier New"/>
          <w:b/>
          <w:lang w:eastAsia="zh-CN"/>
        </w:rPr>
        <w:t>end</w:t>
      </w:r>
    </w:p>
    <w:p w:rsidR="00987207" w:rsidRPr="007D4EBE" w:rsidRDefault="00987207">
      <w:pPr>
        <w:pStyle w:val="BodyText"/>
        <w:spacing w:after="0"/>
        <w:rPr>
          <w:rFonts w:ascii="Courier New" w:hAnsi="Courier New" w:cs="Courier New"/>
          <w:b/>
          <w:lang w:eastAsia="zh-CN"/>
        </w:rPr>
      </w:pPr>
      <w:r w:rsidRPr="007D4EBE">
        <w:rPr>
          <w:rFonts w:ascii="Courier New" w:hAnsi="Courier New" w:cs="Courier New"/>
          <w:lang w:eastAsia="zh-CN"/>
        </w:rPr>
        <w:t>S2#</w:t>
      </w:r>
      <w:r w:rsidRPr="007D4EBE">
        <w:rPr>
          <w:rFonts w:ascii="Courier New" w:hAnsi="Courier New" w:cs="Courier New"/>
          <w:b/>
          <w:lang w:eastAsia="zh-CN"/>
        </w:rPr>
        <w:t>copy running-config startup-config</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Destination filename [startup-config]? [</w:t>
      </w:r>
      <w:r w:rsidRPr="007D4EBE">
        <w:rPr>
          <w:rFonts w:ascii="Courier New" w:hAnsi="Courier New" w:cs="Courier New"/>
          <w:b/>
          <w:lang w:eastAsia="zh-CN"/>
        </w:rPr>
        <w:t>enter</w:t>
      </w:r>
      <w:r w:rsidRPr="007D4EBE">
        <w:rPr>
          <w:rFonts w:ascii="Courier New" w:hAnsi="Courier New" w:cs="Courier New"/>
          <w:lang w:eastAsia="zh-CN"/>
        </w:rPr>
        <w:t>]</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Building configuration...</w:t>
      </w:r>
    </w:p>
    <w:p w:rsidR="00987207" w:rsidRPr="007D4EBE" w:rsidRDefault="00987207">
      <w:pPr>
        <w:pStyle w:val="BodyText"/>
        <w:spacing w:after="0"/>
        <w:rPr>
          <w:rFonts w:ascii="Courier New" w:hAnsi="Courier New" w:cs="Courier New"/>
          <w:lang w:eastAsia="zh-CN"/>
        </w:rPr>
      </w:pPr>
      <w:r w:rsidRPr="007D4EBE">
        <w:rPr>
          <w:rFonts w:ascii="Courier New" w:hAnsi="Courier New" w:cs="Courier New"/>
          <w:lang w:eastAsia="zh-CN"/>
        </w:rPr>
        <w:t>[OK]</w:t>
      </w:r>
    </w:p>
    <w:p w:rsidR="00987207" w:rsidRDefault="00987207">
      <w:pPr>
        <w:pStyle w:val="Step"/>
      </w:pPr>
      <w:r>
        <w:t>Step 7: Check connectivity between VLANs.</w:t>
      </w:r>
    </w:p>
    <w:p w:rsidR="00987207" w:rsidRDefault="00987207">
      <w:pPr>
        <w:pStyle w:val="BodyText"/>
        <w:spacing w:before="120" w:after="0"/>
      </w:pPr>
      <w:r>
        <w:t xml:space="preserve">Open command windows on the three hosts connected to S2. </w:t>
      </w:r>
      <w:smartTag w:uri="urn:schemas-microsoft-com:office:smarttags" w:element="place">
        <w:r>
          <w:t>Ping</w:t>
        </w:r>
      </w:smartTag>
      <w:r>
        <w:t xml:space="preserve"> from PC1 (172.17.10.21) to PC2 (172.17.20.22). </w:t>
      </w:r>
      <w:smartTag w:uri="urn:schemas-microsoft-com:office:smarttags" w:element="place">
        <w:r>
          <w:t>Ping</w:t>
        </w:r>
      </w:smartTag>
      <w:r>
        <w:t xml:space="preserve"> from PC2 to PC3 (172.17.30.23). </w:t>
      </w:r>
    </w:p>
    <w:p w:rsidR="00987207" w:rsidRDefault="00987207">
      <w:pPr>
        <w:pStyle w:val="BodyText"/>
        <w:tabs>
          <w:tab w:val="left" w:leader="underscore" w:pos="10080"/>
        </w:tabs>
        <w:spacing w:before="120" w:after="0"/>
      </w:pPr>
      <w:r>
        <w:lastRenderedPageBreak/>
        <w:t xml:space="preserve">Are the pings successful? </w:t>
      </w:r>
      <w:ins w:id="7" w:author="Harry Etherington" w:date="2019-04-17T15:44:00Z">
        <w:r w:rsidR="007232CF">
          <w:t>No</w:t>
        </w:r>
      </w:ins>
      <w:r>
        <w:tab/>
      </w:r>
    </w:p>
    <w:p w:rsidR="00987207" w:rsidRDefault="00987207">
      <w:pPr>
        <w:pStyle w:val="BodyText"/>
        <w:tabs>
          <w:tab w:val="left" w:leader="underscore" w:pos="10080"/>
        </w:tabs>
        <w:spacing w:before="120" w:after="0"/>
      </w:pPr>
      <w:r w:rsidRPr="00E231E4">
        <w:t>If not, why do the</w:t>
      </w:r>
      <w:r>
        <w:t>se</w:t>
      </w:r>
      <w:r w:rsidRPr="00E231E4">
        <w:t xml:space="preserve"> pings fail?</w:t>
      </w:r>
      <w:ins w:id="8" w:author="Harry Etherington" w:date="2019-04-17T15:44:00Z">
        <w:r w:rsidR="007F47A3">
          <w:t xml:space="preserve"> PC’s which share a switch cannot ping each other. </w:t>
        </w:r>
      </w:ins>
      <w:r>
        <w:tab/>
      </w:r>
    </w:p>
    <w:p w:rsidR="00987207" w:rsidRDefault="00987207">
      <w:pPr>
        <w:pStyle w:val="BodyText"/>
        <w:tabs>
          <w:tab w:val="left" w:leader="underscore" w:pos="10080"/>
        </w:tabs>
        <w:spacing w:before="120" w:after="0"/>
        <w:rPr>
          <w:ins w:id="9" w:author="Harry Etherington" w:date="2019-04-17T15:46:00Z"/>
        </w:rPr>
      </w:pPr>
      <w:r>
        <w:tab/>
      </w:r>
    </w:p>
    <w:p w:rsidR="000174E3" w:rsidRDefault="000174E3">
      <w:pPr>
        <w:pStyle w:val="BodyText"/>
        <w:tabs>
          <w:tab w:val="left" w:leader="underscore" w:pos="10080"/>
        </w:tabs>
        <w:spacing w:before="120" w:after="0"/>
        <w:rPr>
          <w:ins w:id="10" w:author="Harry Etherington" w:date="2019-04-17T15:46:00Z"/>
        </w:rPr>
      </w:pPr>
    </w:p>
    <w:p w:rsidR="000174E3" w:rsidRDefault="000174E3">
      <w:pPr>
        <w:pStyle w:val="BodyText"/>
        <w:tabs>
          <w:tab w:val="left" w:leader="underscore" w:pos="10080"/>
        </w:tabs>
        <w:spacing w:before="120" w:after="0"/>
        <w:rPr>
          <w:ins w:id="11" w:author="Harry Etherington" w:date="2019-04-17T15:46:00Z"/>
        </w:rPr>
      </w:pPr>
    </w:p>
    <w:p w:rsidR="000174E3" w:rsidRDefault="000174E3">
      <w:pPr>
        <w:pStyle w:val="BodyText"/>
        <w:tabs>
          <w:tab w:val="left" w:leader="underscore" w:pos="10080"/>
        </w:tabs>
        <w:spacing w:before="120" w:after="0"/>
        <w:rPr>
          <w:ins w:id="12" w:author="Harry Etherington" w:date="2019-04-17T15:46:00Z"/>
        </w:rPr>
      </w:pPr>
    </w:p>
    <w:p w:rsidR="000174E3" w:rsidRDefault="000174E3">
      <w:pPr>
        <w:pStyle w:val="BodyText"/>
        <w:tabs>
          <w:tab w:val="left" w:leader="underscore" w:pos="10080"/>
        </w:tabs>
        <w:spacing w:before="120" w:after="0"/>
        <w:rPr>
          <w:ins w:id="13" w:author="Harry Etherington" w:date="2019-04-17T15:46:00Z"/>
        </w:rPr>
      </w:pPr>
    </w:p>
    <w:p w:rsidR="000174E3" w:rsidRDefault="000174E3">
      <w:pPr>
        <w:pStyle w:val="BodyText"/>
        <w:tabs>
          <w:tab w:val="left" w:leader="underscore" w:pos="10080"/>
        </w:tabs>
        <w:spacing w:before="120" w:after="0"/>
        <w:rPr>
          <w:ins w:id="14" w:author="Harry Etherington" w:date="2019-04-17T15:46:00Z"/>
        </w:rPr>
      </w:pPr>
    </w:p>
    <w:p w:rsidR="000174E3" w:rsidRDefault="000174E3">
      <w:pPr>
        <w:pStyle w:val="BodyText"/>
        <w:tabs>
          <w:tab w:val="left" w:leader="underscore" w:pos="10080"/>
        </w:tabs>
        <w:spacing w:before="120" w:after="0"/>
        <w:rPr>
          <w:ins w:id="15" w:author="Harry Etherington" w:date="2019-04-17T15:46:00Z"/>
        </w:rPr>
      </w:pPr>
    </w:p>
    <w:p w:rsidR="000174E3" w:rsidRDefault="000174E3">
      <w:pPr>
        <w:pStyle w:val="BodyText"/>
        <w:tabs>
          <w:tab w:val="left" w:leader="underscore" w:pos="10080"/>
        </w:tabs>
        <w:spacing w:before="120" w:after="0"/>
      </w:pPr>
    </w:p>
    <w:p w:rsidR="00987207" w:rsidRDefault="000174E3">
      <w:pPr>
        <w:pStyle w:val="BodyText"/>
        <w:tabs>
          <w:tab w:val="left" w:leader="underscore" w:pos="10080"/>
        </w:tabs>
        <w:spacing w:before="120" w:after="0"/>
      </w:pPr>
      <w:ins w:id="16" w:author="Harry Etherington" w:date="2019-04-17T15:46:00Z">
        <w:r>
          <w:rPr>
            <w:noProof/>
          </w:rPr>
          <w:drawing>
            <wp:inline distT="0" distB="0" distL="0" distR="0" wp14:anchorId="7E77861F" wp14:editId="4A61471A">
              <wp:extent cx="5943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ins>
      <w:r w:rsidR="00987207">
        <w:tab/>
      </w:r>
    </w:p>
    <w:p w:rsidR="000174E3" w:rsidRDefault="000174E3">
      <w:pPr>
        <w:pStyle w:val="Task"/>
        <w:ind w:left="-180"/>
        <w:rPr>
          <w:ins w:id="17" w:author="Harry Etherington" w:date="2019-04-17T15:45:00Z"/>
        </w:rPr>
      </w:pPr>
    </w:p>
    <w:p w:rsidR="000174E3" w:rsidRDefault="000174E3">
      <w:pPr>
        <w:pStyle w:val="Task"/>
        <w:ind w:left="-180"/>
        <w:rPr>
          <w:ins w:id="18" w:author="Harry Etherington" w:date="2019-04-17T15:45:00Z"/>
        </w:rPr>
      </w:pPr>
    </w:p>
    <w:p w:rsidR="00987207" w:rsidRDefault="00987207">
      <w:pPr>
        <w:pStyle w:val="Task"/>
        <w:ind w:left="-180"/>
      </w:pPr>
      <w:r>
        <w:t>Task 5: Configure the Router and the Remote Server LAN</w:t>
      </w:r>
    </w:p>
    <w:p w:rsidR="00987207" w:rsidRPr="00664148" w:rsidRDefault="00987207">
      <w:pPr>
        <w:pStyle w:val="Step"/>
      </w:pPr>
      <w:r w:rsidRPr="00664148">
        <w:t>Step 1: Clear the configuration on the router and reload.</w:t>
      </w:r>
    </w:p>
    <w:p w:rsidR="00987207" w:rsidRPr="0022480D" w:rsidRDefault="00987207">
      <w:pPr>
        <w:pStyle w:val="BodyText"/>
        <w:spacing w:after="0"/>
        <w:ind w:left="180"/>
        <w:rPr>
          <w:rFonts w:ascii="Courier New" w:hAnsi="Courier New" w:cs="Courier New"/>
          <w:b/>
          <w:lang w:eastAsia="zh-CN"/>
        </w:rPr>
      </w:pPr>
      <w:proofErr w:type="spellStart"/>
      <w:r w:rsidRPr="0022480D">
        <w:rPr>
          <w:rFonts w:ascii="Courier New" w:hAnsi="Courier New" w:cs="Courier New"/>
          <w:lang w:eastAsia="zh-CN"/>
        </w:rPr>
        <w:t>Router#</w:t>
      </w:r>
      <w:r w:rsidRPr="0022480D">
        <w:rPr>
          <w:rFonts w:ascii="Courier New" w:hAnsi="Courier New" w:cs="Courier New"/>
          <w:b/>
          <w:lang w:eastAsia="zh-CN"/>
        </w:rPr>
        <w:t>erase</w:t>
      </w:r>
      <w:proofErr w:type="spellEnd"/>
      <w:r w:rsidRPr="0022480D">
        <w:rPr>
          <w:rFonts w:ascii="Courier New" w:hAnsi="Courier New" w:cs="Courier New"/>
          <w:b/>
          <w:lang w:eastAsia="zh-CN"/>
        </w:rPr>
        <w:t xml:space="preserve"> </w:t>
      </w:r>
      <w:proofErr w:type="spellStart"/>
      <w:r w:rsidRPr="0022480D">
        <w:rPr>
          <w:rFonts w:ascii="Courier New" w:hAnsi="Courier New" w:cs="Courier New"/>
          <w:b/>
          <w:lang w:eastAsia="zh-CN"/>
        </w:rPr>
        <w:t>nvram</w:t>
      </w:r>
      <w:proofErr w:type="spellEnd"/>
      <w:r w:rsidRPr="0022480D">
        <w:rPr>
          <w:rFonts w:ascii="Courier New" w:hAnsi="Courier New" w:cs="Courier New"/>
          <w:b/>
          <w:lang w:eastAsia="zh-CN"/>
        </w:rPr>
        <w:t>:</w:t>
      </w:r>
    </w:p>
    <w:p w:rsidR="00987207" w:rsidRPr="0022480D" w:rsidRDefault="00987207">
      <w:pPr>
        <w:pStyle w:val="BodyText"/>
        <w:spacing w:after="0"/>
        <w:ind w:left="180"/>
        <w:rPr>
          <w:rFonts w:ascii="Courier New" w:hAnsi="Courier New" w:cs="Courier New"/>
          <w:lang w:eastAsia="zh-CN"/>
        </w:rPr>
      </w:pPr>
      <w:r w:rsidRPr="0022480D">
        <w:rPr>
          <w:rFonts w:ascii="Courier New" w:hAnsi="Courier New" w:cs="Courier New"/>
          <w:lang w:eastAsia="zh-CN"/>
        </w:rPr>
        <w:t xml:space="preserve">Erasing the </w:t>
      </w:r>
      <w:proofErr w:type="spellStart"/>
      <w:r w:rsidRPr="0022480D">
        <w:rPr>
          <w:rFonts w:ascii="Courier New" w:hAnsi="Courier New" w:cs="Courier New"/>
          <w:lang w:eastAsia="zh-CN"/>
        </w:rPr>
        <w:t>nvram</w:t>
      </w:r>
      <w:proofErr w:type="spellEnd"/>
      <w:r w:rsidRPr="0022480D">
        <w:rPr>
          <w:rFonts w:ascii="Courier New" w:hAnsi="Courier New" w:cs="Courier New"/>
          <w:lang w:eastAsia="zh-CN"/>
        </w:rPr>
        <w:t xml:space="preserve"> filesystem will remove all configuration files! Continue? [confirm]</w:t>
      </w:r>
    </w:p>
    <w:p w:rsidR="00987207" w:rsidRPr="0022480D" w:rsidRDefault="00987207">
      <w:pPr>
        <w:pStyle w:val="BodyText"/>
        <w:spacing w:after="0"/>
        <w:ind w:left="180"/>
        <w:rPr>
          <w:rFonts w:ascii="Courier New" w:hAnsi="Courier New" w:cs="Courier New"/>
          <w:lang w:eastAsia="zh-CN"/>
        </w:rPr>
      </w:pPr>
      <w:r w:rsidRPr="0022480D">
        <w:rPr>
          <w:rFonts w:ascii="Courier New" w:hAnsi="Courier New" w:cs="Courier New"/>
          <w:lang w:eastAsia="zh-CN"/>
        </w:rPr>
        <w:t xml:space="preserve">Erase of </w:t>
      </w:r>
      <w:proofErr w:type="spellStart"/>
      <w:r w:rsidRPr="0022480D">
        <w:rPr>
          <w:rFonts w:ascii="Courier New" w:hAnsi="Courier New" w:cs="Courier New"/>
          <w:lang w:eastAsia="zh-CN"/>
        </w:rPr>
        <w:t>nvram</w:t>
      </w:r>
      <w:proofErr w:type="spellEnd"/>
      <w:r w:rsidRPr="0022480D">
        <w:rPr>
          <w:rFonts w:ascii="Courier New" w:hAnsi="Courier New" w:cs="Courier New"/>
          <w:lang w:eastAsia="zh-CN"/>
        </w:rPr>
        <w:t>: complete</w:t>
      </w:r>
    </w:p>
    <w:p w:rsidR="00987207" w:rsidRPr="0022480D" w:rsidRDefault="00987207">
      <w:pPr>
        <w:pStyle w:val="BodyText"/>
        <w:spacing w:after="0"/>
        <w:ind w:left="180"/>
        <w:rPr>
          <w:rFonts w:ascii="Courier New" w:hAnsi="Courier New" w:cs="Courier New"/>
          <w:b/>
          <w:lang w:eastAsia="zh-CN"/>
        </w:rPr>
      </w:pPr>
      <w:proofErr w:type="spellStart"/>
      <w:r w:rsidRPr="0022480D">
        <w:rPr>
          <w:rFonts w:ascii="Courier New" w:hAnsi="Courier New" w:cs="Courier New"/>
          <w:lang w:eastAsia="zh-CN"/>
        </w:rPr>
        <w:t>Router#</w:t>
      </w:r>
      <w:r w:rsidRPr="0022480D">
        <w:rPr>
          <w:rFonts w:ascii="Courier New" w:hAnsi="Courier New" w:cs="Courier New"/>
          <w:b/>
          <w:lang w:eastAsia="zh-CN"/>
        </w:rPr>
        <w:t>reload</w:t>
      </w:r>
      <w:proofErr w:type="spellEnd"/>
    </w:p>
    <w:p w:rsidR="00987207" w:rsidRPr="0022480D" w:rsidRDefault="00987207">
      <w:pPr>
        <w:pStyle w:val="BodyText"/>
        <w:spacing w:after="0"/>
        <w:ind w:left="180"/>
        <w:rPr>
          <w:rFonts w:ascii="Courier New" w:hAnsi="Courier New" w:cs="Courier New"/>
          <w:lang w:eastAsia="zh-CN"/>
        </w:rPr>
      </w:pPr>
      <w:r w:rsidRPr="0022480D">
        <w:rPr>
          <w:rFonts w:ascii="Courier New" w:hAnsi="Courier New" w:cs="Courier New"/>
          <w:lang w:eastAsia="zh-CN"/>
        </w:rPr>
        <w:t xml:space="preserve">System configuration has been modified. Save? [yes/no]: </w:t>
      </w:r>
      <w:r w:rsidRPr="0022480D">
        <w:rPr>
          <w:rFonts w:ascii="Courier New" w:hAnsi="Courier New" w:cs="Courier New"/>
          <w:b/>
          <w:lang w:eastAsia="zh-CN"/>
        </w:rPr>
        <w:t>no</w:t>
      </w:r>
    </w:p>
    <w:p w:rsidR="00987207" w:rsidRPr="00664148" w:rsidRDefault="00987207">
      <w:pPr>
        <w:pStyle w:val="Step"/>
      </w:pPr>
      <w:r w:rsidRPr="00664148">
        <w:lastRenderedPageBreak/>
        <w:t>Step 2: Create a basic configuration on the router.</w:t>
      </w:r>
    </w:p>
    <w:p w:rsidR="00987207" w:rsidRDefault="00987207">
      <w:pPr>
        <w:pStyle w:val="Bullet-Eagle"/>
      </w:pPr>
      <w:r>
        <w:t>Configure the router with hostname R1.</w:t>
      </w:r>
    </w:p>
    <w:p w:rsidR="00987207" w:rsidRDefault="00987207">
      <w:pPr>
        <w:pStyle w:val="Bullet-Eagle"/>
      </w:pPr>
      <w:r>
        <w:t>Disable DNS lookup.</w:t>
      </w:r>
    </w:p>
    <w:p w:rsidR="00987207" w:rsidRDefault="00987207">
      <w:pPr>
        <w:pStyle w:val="Bullet-Eagle"/>
      </w:pPr>
      <w:r>
        <w:t xml:space="preserve">Configure an EXEC mode password of </w:t>
      </w:r>
      <w:r w:rsidRPr="000D69BE">
        <w:rPr>
          <w:b/>
        </w:rPr>
        <w:t>cisco</w:t>
      </w:r>
      <w:r>
        <w:t>.</w:t>
      </w:r>
    </w:p>
    <w:p w:rsidR="00987207" w:rsidRDefault="00987207">
      <w:pPr>
        <w:pStyle w:val="Bullet-Eagle"/>
      </w:pPr>
      <w:r>
        <w:t xml:space="preserve">Configure a password of </w:t>
      </w:r>
      <w:r>
        <w:rPr>
          <w:b/>
        </w:rPr>
        <w:t>cisco</w:t>
      </w:r>
      <w:r>
        <w:t xml:space="preserve"> for console connections.</w:t>
      </w:r>
    </w:p>
    <w:p w:rsidR="00987207" w:rsidRDefault="00987207">
      <w:pPr>
        <w:pStyle w:val="Bullet-Eagle"/>
      </w:pPr>
      <w:r>
        <w:t xml:space="preserve">Configure a password of </w:t>
      </w:r>
      <w:r>
        <w:rPr>
          <w:b/>
        </w:rPr>
        <w:t>cisco</w:t>
      </w:r>
      <w:r>
        <w:t xml:space="preserve"> for </w:t>
      </w:r>
      <w:proofErr w:type="spellStart"/>
      <w:r>
        <w:t>vty</w:t>
      </w:r>
      <w:proofErr w:type="spellEnd"/>
      <w:r>
        <w:t xml:space="preserve"> connections.</w:t>
      </w:r>
    </w:p>
    <w:p w:rsidR="00987207" w:rsidRPr="00664148" w:rsidRDefault="00987207">
      <w:pPr>
        <w:pStyle w:val="Step"/>
      </w:pPr>
      <w:r w:rsidRPr="00664148">
        <w:t xml:space="preserve">Step 3: Configure the </w:t>
      </w:r>
      <w:proofErr w:type="spellStart"/>
      <w:r w:rsidRPr="00664148">
        <w:t>trunking</w:t>
      </w:r>
      <w:proofErr w:type="spellEnd"/>
      <w:r w:rsidRPr="00664148">
        <w:t xml:space="preserve"> interface on R1.</w:t>
      </w:r>
    </w:p>
    <w:p w:rsidR="00987207" w:rsidRPr="00E959FB" w:rsidRDefault="00987207">
      <w:pPr>
        <w:pStyle w:val="BodyText"/>
      </w:pPr>
      <w:r w:rsidRPr="00E959FB">
        <w:t xml:space="preserve">You have demonstrated that connectivity between VLANs requires routing at the network layer, exactly like connectivity between any two remote networks. There are a couple of options for configuring routing between VLANs. </w:t>
      </w:r>
    </w:p>
    <w:p w:rsidR="00987207" w:rsidRPr="00E959FB" w:rsidRDefault="00987207">
      <w:pPr>
        <w:pStyle w:val="BodyText"/>
      </w:pPr>
      <w:r w:rsidRPr="00E959FB">
        <w:t xml:space="preserve">The first is something of a brute force approach. An L3 device, either a router or a Layer 3 capable switch, is connected to a LAN switch with multiple connections—a separate connection for each VLAN that requires inter-VLAN connectivity. Each of the switch ports used by the L3 device </w:t>
      </w:r>
      <w:r w:rsidR="007A7320">
        <w:t>is</w:t>
      </w:r>
      <w:r w:rsidR="007A7320" w:rsidRPr="00E959FB">
        <w:t xml:space="preserve"> </w:t>
      </w:r>
      <w:r w:rsidRPr="00E959FB">
        <w:t>configured in a different VLAN on the switch. After IP addresses are assigned to the interfaces on the L3 device, the routing table has directly connected routes for all VLANS, and inter-VLAN routing is enabled. The limitations to this approach are the lack of sufficient Fast Ethernet ports on routers, under-utilization of ports on L3 switches and routers, and excessive wiring and manual configuration. The topology used in this lab does not use this approach.</w:t>
      </w:r>
    </w:p>
    <w:p w:rsidR="00987207" w:rsidRDefault="00987207">
      <w:pPr>
        <w:pStyle w:val="BodyText"/>
      </w:pPr>
      <w:r w:rsidRPr="00E959FB">
        <w:t>An alternative approach is to create one or more Fast Ethernet connections between the L3 device</w:t>
      </w:r>
      <w:r>
        <w:t xml:space="preserve"> (the router)</w:t>
      </w:r>
      <w:r w:rsidRPr="00E959FB">
        <w:t xml:space="preserve"> and the distribution layer switch, and to configure these connections as dot1q trunks. This allows all inter-VLAN traffic to be carried to and from the routing device on a single trunk. However, it requires that the L3 interface be configured with multiple IP addresses. This can be done by creating “virtual” interfaces, called </w:t>
      </w:r>
      <w:proofErr w:type="spellStart"/>
      <w:r w:rsidRPr="00E959FB">
        <w:t>subinterfaces</w:t>
      </w:r>
      <w:proofErr w:type="spellEnd"/>
      <w:r w:rsidRPr="00E959FB">
        <w:t xml:space="preserve">, on one of the </w:t>
      </w:r>
      <w:r>
        <w:t>router</w:t>
      </w:r>
      <w:r w:rsidRPr="00E959FB">
        <w:t xml:space="preserve"> Fast Ethernet ports and configuring them to dot1q aware. </w:t>
      </w:r>
    </w:p>
    <w:p w:rsidR="00987207" w:rsidRDefault="00987207">
      <w:pPr>
        <w:pStyle w:val="BodyText"/>
      </w:pPr>
      <w:r>
        <w:t xml:space="preserve">Using the </w:t>
      </w:r>
      <w:proofErr w:type="spellStart"/>
      <w:r>
        <w:t>subinterface</w:t>
      </w:r>
      <w:proofErr w:type="spellEnd"/>
      <w:r>
        <w:t xml:space="preserve"> configuration approach requires these steps:</w:t>
      </w:r>
    </w:p>
    <w:p w:rsidR="00987207" w:rsidRDefault="00987207">
      <w:pPr>
        <w:pStyle w:val="Bullet-Eagle"/>
      </w:pPr>
      <w:r>
        <w:t>E</w:t>
      </w:r>
      <w:r w:rsidRPr="00E959FB">
        <w:t xml:space="preserve">nter </w:t>
      </w:r>
      <w:proofErr w:type="spellStart"/>
      <w:r w:rsidRPr="00E959FB">
        <w:t>subinterface</w:t>
      </w:r>
      <w:proofErr w:type="spellEnd"/>
      <w:r w:rsidRPr="00E959FB">
        <w:t xml:space="preserve"> configuration mode</w:t>
      </w:r>
    </w:p>
    <w:p w:rsidR="00987207" w:rsidRDefault="00987207">
      <w:pPr>
        <w:pStyle w:val="Bullet-Eagle"/>
      </w:pPr>
      <w:r>
        <w:t>E</w:t>
      </w:r>
      <w:r w:rsidRPr="00E959FB">
        <w:t xml:space="preserve">stablish </w:t>
      </w:r>
      <w:proofErr w:type="spellStart"/>
      <w:r w:rsidRPr="00E959FB">
        <w:t>trunking</w:t>
      </w:r>
      <w:proofErr w:type="spellEnd"/>
      <w:r w:rsidRPr="00E959FB">
        <w:t xml:space="preserve"> encapsulation</w:t>
      </w:r>
    </w:p>
    <w:p w:rsidR="00987207" w:rsidRDefault="00987207">
      <w:pPr>
        <w:pStyle w:val="Bullet-Eagle"/>
      </w:pPr>
      <w:r>
        <w:t>Associate a VLAN</w:t>
      </w:r>
      <w:r w:rsidRPr="00E959FB">
        <w:t xml:space="preserve"> with the </w:t>
      </w:r>
      <w:proofErr w:type="spellStart"/>
      <w:r w:rsidRPr="00E959FB">
        <w:t>subinterface</w:t>
      </w:r>
      <w:proofErr w:type="spellEnd"/>
    </w:p>
    <w:p w:rsidR="00987207" w:rsidRDefault="00987207">
      <w:pPr>
        <w:pStyle w:val="Bullet-Eagle"/>
      </w:pPr>
      <w:r>
        <w:t>A</w:t>
      </w:r>
      <w:r w:rsidRPr="00E959FB">
        <w:t xml:space="preserve">ssign an IP address from the VLAN to the </w:t>
      </w:r>
      <w:proofErr w:type="spellStart"/>
      <w:r w:rsidRPr="00E959FB">
        <w:t>subinterface</w:t>
      </w:r>
      <w:proofErr w:type="spellEnd"/>
    </w:p>
    <w:p w:rsidR="00987207" w:rsidRPr="00E959FB" w:rsidRDefault="00987207">
      <w:pPr>
        <w:pStyle w:val="Bullet-Eagle"/>
        <w:numPr>
          <w:ilvl w:val="0"/>
          <w:numId w:val="0"/>
        </w:numPr>
      </w:pPr>
      <w:r w:rsidRPr="00E959FB">
        <w:t>The commands are as follows:</w:t>
      </w:r>
    </w:p>
    <w:p w:rsidR="007A7320"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690B77">
        <w:rPr>
          <w:rFonts w:ascii="Courier New" w:hAnsi="Courier New" w:cs="Courier New"/>
          <w:sz w:val="20"/>
          <w:szCs w:val="20"/>
        </w:rPr>
        <w:t xml:space="preserve"> </w:t>
      </w:r>
      <w:r w:rsidRPr="00690B77">
        <w:rPr>
          <w:rFonts w:ascii="Courier New" w:hAnsi="Courier New" w:cs="Courier New"/>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(config-if)#</w:t>
      </w:r>
      <w:r w:rsidRPr="00232D48">
        <w:rPr>
          <w:rFonts w:ascii="Courier New" w:hAnsi="Courier New" w:cs="Courier New"/>
          <w:bCs/>
          <w:sz w:val="20"/>
          <w:szCs w:val="20"/>
          <w:highlight w:val="yellow"/>
        </w:rPr>
        <w:t>no shutdown</w:t>
      </w:r>
      <w:r w:rsidRPr="00690B77">
        <w:rPr>
          <w:rFonts w:ascii="Courier New" w:hAnsi="Courier New" w:cs="Courier New"/>
          <w:b w:val="0"/>
          <w:bCs/>
          <w:sz w:val="20"/>
          <w:szCs w:val="20"/>
        </w:rPr>
        <w:t xml:space="preserve"> </w:t>
      </w:r>
      <w:r w:rsidRPr="00690B77">
        <w:rPr>
          <w:rFonts w:ascii="Courier New" w:hAnsi="Courier New" w:cs="Courier New"/>
          <w:b w:val="0"/>
          <w:sz w:val="20"/>
          <w:szCs w:val="20"/>
        </w:rPr>
        <w:br/>
      </w:r>
    </w:p>
    <w:p w:rsidR="007A7320"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(config-if)#</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690B77">
        <w:rPr>
          <w:rFonts w:ascii="Courier New" w:hAnsi="Courier New" w:cs="Courier New"/>
          <w:bCs/>
          <w:sz w:val="20"/>
          <w:szCs w:val="20"/>
        </w:rPr>
        <w:t>.1</w:t>
      </w:r>
      <w:r w:rsidRPr="00690B77">
        <w:rPr>
          <w:rFonts w:ascii="Courier New" w:hAnsi="Courier New" w:cs="Courier New"/>
          <w:b w:val="0"/>
          <w:sz w:val="20"/>
          <w:szCs w:val="20"/>
        </w:rPr>
        <w:t xml:space="preserve"> </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r w:rsidRPr="00690B77">
        <w:rPr>
          <w:rFonts w:ascii="Courier New" w:hAnsi="Courier New" w:cs="Courier New"/>
          <w:bCs/>
          <w:sz w:val="20"/>
          <w:szCs w:val="20"/>
        </w:rPr>
        <w:t>encapsulation dot1q 1</w:t>
      </w:r>
      <w:r w:rsidRPr="00690B77">
        <w:rPr>
          <w:rFonts w:ascii="Courier New" w:hAnsi="Courier New" w:cs="Courier New"/>
          <w:b w:val="0"/>
          <w:bCs/>
          <w:sz w:val="20"/>
          <w:szCs w:val="20"/>
        </w:rPr>
        <w:t xml:space="preserve"> </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proofErr w:type="spellStart"/>
      <w:r w:rsidRPr="00690B77">
        <w:rPr>
          <w:rFonts w:ascii="Courier New" w:hAnsi="Courier New" w:cs="Courier New"/>
          <w:bCs/>
          <w:sz w:val="20"/>
          <w:szCs w:val="20"/>
        </w:rPr>
        <w:t>ip</w:t>
      </w:r>
      <w:proofErr w:type="spellEnd"/>
      <w:r w:rsidRPr="00690B77">
        <w:rPr>
          <w:rFonts w:ascii="Courier New" w:hAnsi="Courier New" w:cs="Courier New"/>
          <w:bCs/>
          <w:sz w:val="20"/>
          <w:szCs w:val="20"/>
        </w:rPr>
        <w:t xml:space="preserve"> address 172.17.1.1 255.255.255.0</w:t>
      </w:r>
      <w:r w:rsidRPr="00690B77">
        <w:rPr>
          <w:rFonts w:ascii="Courier New" w:hAnsi="Courier New" w:cs="Courier New"/>
          <w:b w:val="0"/>
          <w:sz w:val="20"/>
          <w:szCs w:val="20"/>
        </w:rPr>
        <w:t xml:space="preserve"> </w:t>
      </w:r>
      <w:r w:rsidRPr="00690B77">
        <w:rPr>
          <w:rFonts w:ascii="Courier New" w:hAnsi="Courier New" w:cs="Courier New"/>
          <w:b w:val="0"/>
          <w:sz w:val="20"/>
          <w:szCs w:val="20"/>
        </w:rPr>
        <w:br/>
      </w:r>
    </w:p>
    <w:p w:rsidR="007A7320"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(config-if)#</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232D48">
        <w:rPr>
          <w:rFonts w:ascii="Courier New" w:hAnsi="Courier New" w:cs="Courier New"/>
          <w:bCs/>
          <w:sz w:val="20"/>
          <w:szCs w:val="20"/>
          <w:highlight w:val="yellow"/>
        </w:rPr>
        <w:t>.10</w:t>
      </w:r>
      <w:r w:rsidRPr="00690B77">
        <w:rPr>
          <w:rFonts w:ascii="Courier New" w:hAnsi="Courier New" w:cs="Courier New"/>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r w:rsidRPr="00690B77">
        <w:rPr>
          <w:rFonts w:ascii="Courier New" w:hAnsi="Courier New" w:cs="Courier New"/>
          <w:bCs/>
          <w:sz w:val="20"/>
          <w:szCs w:val="20"/>
        </w:rPr>
        <w:t xml:space="preserve">encapsulation dot1q </w:t>
      </w:r>
      <w:r w:rsidRPr="00232D48">
        <w:rPr>
          <w:rFonts w:ascii="Courier New" w:hAnsi="Courier New" w:cs="Courier New"/>
          <w:bCs/>
          <w:sz w:val="20"/>
          <w:szCs w:val="20"/>
          <w:highlight w:val="yellow"/>
        </w:rPr>
        <w:t>10</w:t>
      </w:r>
      <w:r w:rsidRPr="00690B77">
        <w:rPr>
          <w:rFonts w:ascii="Courier New" w:hAnsi="Courier New" w:cs="Courier New"/>
          <w:b w:val="0"/>
          <w:bCs/>
          <w:sz w:val="20"/>
          <w:szCs w:val="20"/>
        </w:rPr>
        <w:t xml:space="preserve"> </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proofErr w:type="spellStart"/>
      <w:r w:rsidRPr="00690B77">
        <w:rPr>
          <w:rFonts w:ascii="Courier New" w:hAnsi="Courier New" w:cs="Courier New"/>
          <w:bCs/>
          <w:sz w:val="20"/>
          <w:szCs w:val="20"/>
        </w:rPr>
        <w:t>ip</w:t>
      </w:r>
      <w:proofErr w:type="spellEnd"/>
      <w:r w:rsidRPr="00690B77">
        <w:rPr>
          <w:rFonts w:ascii="Courier New" w:hAnsi="Courier New" w:cs="Courier New"/>
          <w:bCs/>
          <w:sz w:val="20"/>
          <w:szCs w:val="20"/>
        </w:rPr>
        <w:t xml:space="preserve"> address 172.17.</w:t>
      </w:r>
      <w:r w:rsidRPr="00232D48">
        <w:rPr>
          <w:rFonts w:ascii="Courier New" w:hAnsi="Courier New" w:cs="Courier New"/>
          <w:bCs/>
          <w:sz w:val="20"/>
          <w:szCs w:val="20"/>
          <w:highlight w:val="yellow"/>
        </w:rPr>
        <w:t>10</w:t>
      </w:r>
      <w:r w:rsidRPr="00690B77">
        <w:rPr>
          <w:rFonts w:ascii="Courier New" w:hAnsi="Courier New" w:cs="Courier New"/>
          <w:bCs/>
          <w:sz w:val="20"/>
          <w:szCs w:val="20"/>
        </w:rPr>
        <w:t>.1 255.255.255.0</w:t>
      </w:r>
      <w:r w:rsidRPr="00690B77">
        <w:rPr>
          <w:rFonts w:ascii="Courier New" w:hAnsi="Courier New" w:cs="Courier New"/>
          <w:b w:val="0"/>
          <w:sz w:val="20"/>
          <w:szCs w:val="20"/>
        </w:rPr>
        <w:t xml:space="preserve"> </w:t>
      </w:r>
      <w:r w:rsidRPr="00690B77">
        <w:rPr>
          <w:rFonts w:ascii="Courier New" w:hAnsi="Courier New" w:cs="Courier New"/>
          <w:b w:val="0"/>
          <w:sz w:val="20"/>
          <w:szCs w:val="20"/>
        </w:rPr>
        <w:br/>
      </w:r>
    </w:p>
    <w:p w:rsidR="007A7320"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(config-if)#</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690B77">
        <w:rPr>
          <w:rFonts w:ascii="Courier New" w:hAnsi="Courier New" w:cs="Courier New"/>
          <w:bCs/>
          <w:sz w:val="20"/>
          <w:szCs w:val="20"/>
        </w:rPr>
        <w:t>.20</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r w:rsidRPr="00690B77">
        <w:rPr>
          <w:rFonts w:ascii="Courier New" w:hAnsi="Courier New" w:cs="Courier New"/>
          <w:bCs/>
          <w:sz w:val="20"/>
          <w:szCs w:val="20"/>
        </w:rPr>
        <w:t xml:space="preserve">encapsulation dot1q </w:t>
      </w:r>
      <w:r>
        <w:rPr>
          <w:rFonts w:ascii="Courier New" w:hAnsi="Courier New" w:cs="Courier New"/>
          <w:bCs/>
          <w:sz w:val="20"/>
          <w:szCs w:val="20"/>
        </w:rPr>
        <w:t>20</w:t>
      </w:r>
      <w:r w:rsidRPr="00690B77">
        <w:rPr>
          <w:rFonts w:ascii="Courier New" w:hAnsi="Courier New" w:cs="Courier New"/>
          <w:b w:val="0"/>
          <w:bCs/>
          <w:sz w:val="20"/>
          <w:szCs w:val="20"/>
        </w:rPr>
        <w:t xml:space="preserve"> </w:t>
      </w:r>
      <w:r w:rsidRPr="00690B77">
        <w:rPr>
          <w:rFonts w:ascii="Courier New" w:hAnsi="Courier New" w:cs="Courier New"/>
          <w:b w:val="0"/>
          <w:sz w:val="20"/>
          <w:szCs w:val="20"/>
        </w:rPr>
        <w:br/>
      </w:r>
      <w:r>
        <w:rPr>
          <w:rFonts w:ascii="Courier New" w:hAnsi="Courier New" w:cs="Courier New"/>
          <w:b w:val="0"/>
          <w:sz w:val="20"/>
          <w:szCs w:val="20"/>
        </w:rPr>
        <w:lastRenderedPageBreak/>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proofErr w:type="spellStart"/>
      <w:r w:rsidRPr="00690B77">
        <w:rPr>
          <w:rFonts w:ascii="Courier New" w:hAnsi="Courier New" w:cs="Courier New"/>
          <w:bCs/>
          <w:sz w:val="20"/>
          <w:szCs w:val="20"/>
        </w:rPr>
        <w:t>ip</w:t>
      </w:r>
      <w:proofErr w:type="spellEnd"/>
      <w:r w:rsidRPr="00690B77">
        <w:rPr>
          <w:rFonts w:ascii="Courier New" w:hAnsi="Courier New" w:cs="Courier New"/>
          <w:bCs/>
          <w:sz w:val="20"/>
          <w:szCs w:val="20"/>
        </w:rPr>
        <w:t xml:space="preserve"> address 172.17.</w:t>
      </w:r>
      <w:r>
        <w:rPr>
          <w:rFonts w:ascii="Courier New" w:hAnsi="Courier New" w:cs="Courier New"/>
          <w:bCs/>
          <w:sz w:val="20"/>
          <w:szCs w:val="20"/>
        </w:rPr>
        <w:t>20</w:t>
      </w:r>
      <w:r w:rsidRPr="00690B77">
        <w:rPr>
          <w:rFonts w:ascii="Courier New" w:hAnsi="Courier New" w:cs="Courier New"/>
          <w:bCs/>
          <w:sz w:val="20"/>
          <w:szCs w:val="20"/>
        </w:rPr>
        <w:t>.1 255.255.255.0</w:t>
      </w:r>
      <w:r w:rsidRPr="00690B77">
        <w:rPr>
          <w:rFonts w:ascii="Courier New" w:hAnsi="Courier New" w:cs="Courier New"/>
          <w:b w:val="0"/>
          <w:sz w:val="20"/>
          <w:szCs w:val="20"/>
        </w:rPr>
        <w:t xml:space="preserve"> </w:t>
      </w:r>
      <w:r w:rsidRPr="00690B77">
        <w:rPr>
          <w:rFonts w:ascii="Courier New" w:hAnsi="Courier New" w:cs="Courier New"/>
          <w:b w:val="0"/>
          <w:sz w:val="20"/>
          <w:szCs w:val="20"/>
        </w:rPr>
        <w:br/>
      </w:r>
    </w:p>
    <w:p w:rsidR="007A7320"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(config-if)#</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690B77">
        <w:rPr>
          <w:rFonts w:ascii="Courier New" w:hAnsi="Courier New" w:cs="Courier New"/>
          <w:bCs/>
          <w:sz w:val="20"/>
          <w:szCs w:val="20"/>
        </w:rPr>
        <w:t>.</w:t>
      </w:r>
      <w:r>
        <w:rPr>
          <w:rFonts w:ascii="Courier New" w:hAnsi="Courier New" w:cs="Courier New"/>
          <w:bCs/>
          <w:sz w:val="20"/>
          <w:szCs w:val="20"/>
        </w:rPr>
        <w:t>30</w:t>
      </w:r>
      <w:r w:rsidRPr="00690B77">
        <w:rPr>
          <w:rFonts w:ascii="Courier New" w:hAnsi="Courier New" w:cs="Courier New"/>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r w:rsidRPr="00690B77">
        <w:rPr>
          <w:rFonts w:ascii="Courier New" w:hAnsi="Courier New" w:cs="Courier New"/>
          <w:bCs/>
          <w:sz w:val="20"/>
          <w:szCs w:val="20"/>
        </w:rPr>
        <w:t xml:space="preserve">encapsulation dot1q </w:t>
      </w:r>
      <w:r>
        <w:rPr>
          <w:rFonts w:ascii="Courier New" w:hAnsi="Courier New" w:cs="Courier New"/>
          <w:bCs/>
          <w:sz w:val="20"/>
          <w:szCs w:val="20"/>
        </w:rPr>
        <w:t>30</w:t>
      </w:r>
      <w:r w:rsidRPr="00690B77">
        <w:rPr>
          <w:rFonts w:ascii="Courier New" w:hAnsi="Courier New" w:cs="Courier New"/>
          <w:b w:val="0"/>
          <w:bCs/>
          <w:sz w:val="20"/>
          <w:szCs w:val="20"/>
        </w:rPr>
        <w:t xml:space="preserve"> </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proofErr w:type="spellStart"/>
      <w:r w:rsidRPr="00690B77">
        <w:rPr>
          <w:rFonts w:ascii="Courier New" w:hAnsi="Courier New" w:cs="Courier New"/>
          <w:bCs/>
          <w:sz w:val="20"/>
          <w:szCs w:val="20"/>
        </w:rPr>
        <w:t>ip</w:t>
      </w:r>
      <w:proofErr w:type="spellEnd"/>
      <w:r w:rsidRPr="00690B77">
        <w:rPr>
          <w:rFonts w:ascii="Courier New" w:hAnsi="Courier New" w:cs="Courier New"/>
          <w:bCs/>
          <w:sz w:val="20"/>
          <w:szCs w:val="20"/>
        </w:rPr>
        <w:t xml:space="preserve"> address 172.17.</w:t>
      </w:r>
      <w:r>
        <w:rPr>
          <w:rFonts w:ascii="Courier New" w:hAnsi="Courier New" w:cs="Courier New"/>
          <w:bCs/>
          <w:sz w:val="20"/>
          <w:szCs w:val="20"/>
        </w:rPr>
        <w:t>3</w:t>
      </w:r>
      <w:r w:rsidRPr="00690B77">
        <w:rPr>
          <w:rFonts w:ascii="Courier New" w:hAnsi="Courier New" w:cs="Courier New"/>
          <w:bCs/>
          <w:sz w:val="20"/>
          <w:szCs w:val="20"/>
        </w:rPr>
        <w:t>0.1 255.255.255.0</w:t>
      </w:r>
      <w:r w:rsidRPr="00690B77">
        <w:rPr>
          <w:rFonts w:ascii="Courier New" w:hAnsi="Courier New" w:cs="Courier New"/>
          <w:b w:val="0"/>
          <w:sz w:val="20"/>
          <w:szCs w:val="20"/>
        </w:rPr>
        <w:t xml:space="preserve"> </w:t>
      </w:r>
      <w:r w:rsidRPr="00690B77">
        <w:rPr>
          <w:rFonts w:ascii="Courier New" w:hAnsi="Courier New" w:cs="Courier New"/>
          <w:b w:val="0"/>
          <w:sz w:val="20"/>
          <w:szCs w:val="20"/>
        </w:rPr>
        <w:br/>
      </w:r>
    </w:p>
    <w:p w:rsidR="00987207" w:rsidRDefault="00987207">
      <w:pPr>
        <w:pStyle w:val="Task"/>
        <w:spacing w:before="120"/>
        <w:ind w:left="180"/>
        <w:rPr>
          <w:rFonts w:ascii="Courier New" w:hAnsi="Courier New" w:cs="Courier New"/>
          <w:b w:val="0"/>
          <w:sz w:val="20"/>
          <w:szCs w:val="20"/>
        </w:rPr>
      </w:pPr>
      <w:r>
        <w:rPr>
          <w:rFonts w:ascii="Courier New" w:hAnsi="Courier New" w:cs="Courier New"/>
          <w:b w:val="0"/>
          <w:sz w:val="20"/>
          <w:szCs w:val="20"/>
        </w:rPr>
        <w:t>R1</w:t>
      </w:r>
      <w:r w:rsidRPr="00690B77">
        <w:rPr>
          <w:rFonts w:ascii="Courier New" w:hAnsi="Courier New" w:cs="Courier New"/>
          <w:b w:val="0"/>
          <w:sz w:val="20"/>
          <w:szCs w:val="20"/>
        </w:rPr>
        <w:t>(config-if)#</w:t>
      </w:r>
      <w:r w:rsidRPr="00690B77">
        <w:rPr>
          <w:rFonts w:ascii="Courier New" w:hAnsi="Courier New" w:cs="Courier New"/>
          <w:bCs/>
          <w:sz w:val="20"/>
          <w:szCs w:val="20"/>
        </w:rPr>
        <w:t xml:space="preserve">interface </w:t>
      </w:r>
      <w:proofErr w:type="spellStart"/>
      <w:r w:rsidRPr="00690B77">
        <w:rPr>
          <w:rFonts w:ascii="Courier New" w:hAnsi="Courier New" w:cs="Courier New"/>
          <w:bCs/>
          <w:sz w:val="20"/>
          <w:szCs w:val="20"/>
        </w:rPr>
        <w:t>fastethernet</w:t>
      </w:r>
      <w:proofErr w:type="spellEnd"/>
      <w:r w:rsidRPr="00690B77">
        <w:rPr>
          <w:rFonts w:ascii="Courier New" w:hAnsi="Courier New" w:cs="Courier New"/>
          <w:bCs/>
          <w:sz w:val="20"/>
          <w:szCs w:val="20"/>
        </w:rPr>
        <w:t xml:space="preserve"> </w:t>
      </w:r>
      <w:r>
        <w:rPr>
          <w:rFonts w:ascii="Courier New" w:hAnsi="Courier New" w:cs="Courier New"/>
          <w:bCs/>
          <w:sz w:val="20"/>
          <w:szCs w:val="20"/>
        </w:rPr>
        <w:t>0/1</w:t>
      </w:r>
      <w:r w:rsidRPr="00690B77">
        <w:rPr>
          <w:rFonts w:ascii="Courier New" w:hAnsi="Courier New" w:cs="Courier New"/>
          <w:bCs/>
          <w:sz w:val="20"/>
          <w:szCs w:val="20"/>
        </w:rPr>
        <w:t>.</w:t>
      </w:r>
      <w:r>
        <w:rPr>
          <w:rFonts w:ascii="Courier New" w:hAnsi="Courier New" w:cs="Courier New"/>
          <w:bCs/>
          <w:sz w:val="20"/>
          <w:szCs w:val="20"/>
        </w:rPr>
        <w:t>99</w:t>
      </w:r>
      <w:r w:rsidRPr="00690B77">
        <w:rPr>
          <w:rFonts w:ascii="Courier New" w:hAnsi="Courier New" w:cs="Courier New"/>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r w:rsidRPr="00690B77">
        <w:rPr>
          <w:rFonts w:ascii="Courier New" w:hAnsi="Courier New" w:cs="Courier New"/>
          <w:bCs/>
          <w:sz w:val="20"/>
          <w:szCs w:val="20"/>
        </w:rPr>
        <w:t xml:space="preserve">encapsulation dot1q </w:t>
      </w:r>
      <w:r>
        <w:rPr>
          <w:rFonts w:ascii="Courier New" w:hAnsi="Courier New" w:cs="Courier New"/>
          <w:bCs/>
          <w:sz w:val="20"/>
          <w:szCs w:val="20"/>
        </w:rPr>
        <w:t>99</w:t>
      </w:r>
      <w:r w:rsidRPr="00690B77">
        <w:rPr>
          <w:rFonts w:ascii="Courier New" w:hAnsi="Courier New" w:cs="Courier New"/>
          <w:b w:val="0"/>
          <w:bCs/>
          <w:sz w:val="20"/>
          <w:szCs w:val="20"/>
        </w:rPr>
        <w:t xml:space="preserve"> </w:t>
      </w:r>
      <w:r w:rsidRPr="00232D48">
        <w:rPr>
          <w:rFonts w:ascii="Courier New" w:hAnsi="Courier New" w:cs="Courier New"/>
          <w:bCs/>
          <w:sz w:val="20"/>
          <w:szCs w:val="20"/>
          <w:highlight w:val="yellow"/>
        </w:rPr>
        <w:t>native</w:t>
      </w:r>
      <w:r w:rsidRPr="00690B77">
        <w:rPr>
          <w:rFonts w:ascii="Courier New" w:hAnsi="Courier New" w:cs="Courier New"/>
          <w:b w:val="0"/>
          <w:sz w:val="20"/>
          <w:szCs w:val="20"/>
        </w:rPr>
        <w:br/>
      </w:r>
      <w:r>
        <w:rPr>
          <w:rFonts w:ascii="Courier New" w:hAnsi="Courier New" w:cs="Courier New"/>
          <w:b w:val="0"/>
          <w:sz w:val="20"/>
          <w:szCs w:val="20"/>
        </w:rPr>
        <w:t>R1</w:t>
      </w:r>
      <w:r w:rsidRPr="00690B77">
        <w:rPr>
          <w:rFonts w:ascii="Courier New" w:hAnsi="Courier New" w:cs="Courier New"/>
          <w:b w:val="0"/>
          <w:sz w:val="20"/>
          <w:szCs w:val="20"/>
        </w:rPr>
        <w:t>(config-</w:t>
      </w:r>
      <w:proofErr w:type="spellStart"/>
      <w:r w:rsidRPr="00690B77">
        <w:rPr>
          <w:rFonts w:ascii="Courier New" w:hAnsi="Courier New" w:cs="Courier New"/>
          <w:b w:val="0"/>
          <w:sz w:val="20"/>
          <w:szCs w:val="20"/>
        </w:rPr>
        <w:t>subif</w:t>
      </w:r>
      <w:proofErr w:type="spellEnd"/>
      <w:r w:rsidRPr="00690B77">
        <w:rPr>
          <w:rFonts w:ascii="Courier New" w:hAnsi="Courier New" w:cs="Courier New"/>
          <w:b w:val="0"/>
          <w:sz w:val="20"/>
          <w:szCs w:val="20"/>
        </w:rPr>
        <w:t>)#</w:t>
      </w:r>
      <w:proofErr w:type="spellStart"/>
      <w:r w:rsidRPr="00690B77">
        <w:rPr>
          <w:rFonts w:ascii="Courier New" w:hAnsi="Courier New" w:cs="Courier New"/>
          <w:bCs/>
          <w:sz w:val="20"/>
          <w:szCs w:val="20"/>
        </w:rPr>
        <w:t>ip</w:t>
      </w:r>
      <w:proofErr w:type="spellEnd"/>
      <w:r w:rsidRPr="00690B77">
        <w:rPr>
          <w:rFonts w:ascii="Courier New" w:hAnsi="Courier New" w:cs="Courier New"/>
          <w:bCs/>
          <w:sz w:val="20"/>
          <w:szCs w:val="20"/>
        </w:rPr>
        <w:t xml:space="preserve"> address 172.17.</w:t>
      </w:r>
      <w:r>
        <w:rPr>
          <w:rFonts w:ascii="Courier New" w:hAnsi="Courier New" w:cs="Courier New"/>
          <w:bCs/>
          <w:sz w:val="20"/>
          <w:szCs w:val="20"/>
        </w:rPr>
        <w:t>99</w:t>
      </w:r>
      <w:r w:rsidRPr="00690B77">
        <w:rPr>
          <w:rFonts w:ascii="Courier New" w:hAnsi="Courier New" w:cs="Courier New"/>
          <w:bCs/>
          <w:sz w:val="20"/>
          <w:szCs w:val="20"/>
        </w:rPr>
        <w:t>.1 255.255.255.0</w:t>
      </w:r>
      <w:r w:rsidRPr="00690B77">
        <w:rPr>
          <w:rFonts w:ascii="Courier New" w:hAnsi="Courier New" w:cs="Courier New"/>
          <w:b w:val="0"/>
          <w:sz w:val="20"/>
          <w:szCs w:val="20"/>
        </w:rPr>
        <w:t xml:space="preserve"> </w:t>
      </w:r>
    </w:p>
    <w:p w:rsidR="00987207" w:rsidRPr="00CB702F" w:rsidRDefault="00987207">
      <w:pPr>
        <w:rPr>
          <w:rFonts w:ascii="Arial" w:hAnsi="Arial" w:cs="Arial"/>
          <w:sz w:val="20"/>
          <w:szCs w:val="20"/>
        </w:rPr>
      </w:pPr>
      <w:r w:rsidRPr="00CB702F">
        <w:rPr>
          <w:rFonts w:ascii="Arial" w:hAnsi="Arial" w:cs="Arial"/>
          <w:sz w:val="20"/>
          <w:szCs w:val="20"/>
        </w:rPr>
        <w:t>Note the following points in this configuration:</w:t>
      </w:r>
    </w:p>
    <w:p w:rsidR="00987207" w:rsidRPr="00CB702F" w:rsidRDefault="00987207">
      <w:pPr>
        <w:pStyle w:val="Bullet-Eagle"/>
      </w:pPr>
      <w:r w:rsidRPr="00CB702F">
        <w:t xml:space="preserve">The physical interface is </w:t>
      </w:r>
      <w:r>
        <w:t xml:space="preserve">enabled using the </w:t>
      </w:r>
      <w:r w:rsidRPr="00115ADA">
        <w:rPr>
          <w:rFonts w:cs="Courier New"/>
          <w:b/>
        </w:rPr>
        <w:t>no shutdown</w:t>
      </w:r>
      <w:r>
        <w:t xml:space="preserve"> command</w:t>
      </w:r>
      <w:r w:rsidRPr="00CB702F">
        <w:t>, because router interfaces are down by default. The virtual interfaces are up by default.</w:t>
      </w:r>
    </w:p>
    <w:p w:rsidR="00987207" w:rsidRPr="00CB702F" w:rsidRDefault="00987207">
      <w:pPr>
        <w:pStyle w:val="Bullet-Eagle"/>
      </w:pPr>
      <w:r w:rsidRPr="00CB702F">
        <w:t xml:space="preserve">The </w:t>
      </w:r>
      <w:proofErr w:type="spellStart"/>
      <w:r w:rsidRPr="00CB702F">
        <w:t>subinterface</w:t>
      </w:r>
      <w:proofErr w:type="spellEnd"/>
      <w:r w:rsidRPr="00CB702F">
        <w:t xml:space="preserve"> can use any number that can be described with 32 bits, but it is good practice to assign the number of the VLAN as the interface number, as has been done here.</w:t>
      </w:r>
    </w:p>
    <w:p w:rsidR="00987207" w:rsidRDefault="00987207">
      <w:pPr>
        <w:pStyle w:val="Bullet-Eagle"/>
      </w:pPr>
      <w:r w:rsidRPr="00CB702F">
        <w:t xml:space="preserve">The native VLAN is specified on the L3 device so that it is consistent with the switches. Otherwise, VLAN 1 </w:t>
      </w:r>
      <w:r>
        <w:t>would be the</w:t>
      </w:r>
      <w:r w:rsidRPr="00CB702F">
        <w:t xml:space="preserve"> native </w:t>
      </w:r>
      <w:r>
        <w:t xml:space="preserve">VLAN </w:t>
      </w:r>
      <w:r w:rsidRPr="00CB702F">
        <w:t xml:space="preserve">by default, and there </w:t>
      </w:r>
      <w:r>
        <w:t>would be</w:t>
      </w:r>
      <w:r w:rsidRPr="00CB702F">
        <w:t xml:space="preserve"> no communication between the router and the management VLAN on the switches</w:t>
      </w:r>
      <w:r>
        <w:t>.</w:t>
      </w:r>
    </w:p>
    <w:p w:rsidR="00375242" w:rsidRDefault="00375242" w:rsidP="00375242">
      <w:pPr>
        <w:rPr>
          <w:rFonts w:ascii="Arial" w:hAnsi="Arial" w:cs="Arial"/>
          <w:sz w:val="20"/>
          <w:szCs w:val="20"/>
        </w:rPr>
      </w:pPr>
      <w:r>
        <w:rPr>
          <w:rFonts w:ascii="Arial" w:hAnsi="Arial" w:cs="Arial"/>
          <w:sz w:val="20"/>
          <w:szCs w:val="20"/>
        </w:rPr>
        <w:t xml:space="preserve">Confirm creation and status of the </w:t>
      </w:r>
      <w:proofErr w:type="spellStart"/>
      <w:r>
        <w:rPr>
          <w:rFonts w:ascii="Arial" w:hAnsi="Arial" w:cs="Arial"/>
          <w:sz w:val="20"/>
          <w:szCs w:val="20"/>
        </w:rPr>
        <w:t>subinterfaces</w:t>
      </w:r>
      <w:proofErr w:type="spellEnd"/>
      <w:r>
        <w:rPr>
          <w:rFonts w:ascii="Arial" w:hAnsi="Arial" w:cs="Arial"/>
          <w:sz w:val="20"/>
          <w:szCs w:val="20"/>
        </w:rPr>
        <w:t xml:space="preserve"> with the </w:t>
      </w:r>
      <w:r w:rsidRPr="00375242">
        <w:rPr>
          <w:rFonts w:ascii="Arial" w:hAnsi="Arial" w:cs="Arial"/>
          <w:b/>
          <w:sz w:val="20"/>
          <w:szCs w:val="20"/>
        </w:rPr>
        <w:t xml:space="preserve">show </w:t>
      </w:r>
      <w:proofErr w:type="spellStart"/>
      <w:r w:rsidRPr="00375242">
        <w:rPr>
          <w:rFonts w:ascii="Arial" w:hAnsi="Arial" w:cs="Arial"/>
          <w:b/>
          <w:sz w:val="20"/>
          <w:szCs w:val="20"/>
        </w:rPr>
        <w:t>ip</w:t>
      </w:r>
      <w:proofErr w:type="spellEnd"/>
      <w:r w:rsidRPr="00375242">
        <w:rPr>
          <w:rFonts w:ascii="Arial" w:hAnsi="Arial" w:cs="Arial"/>
          <w:b/>
          <w:sz w:val="20"/>
          <w:szCs w:val="20"/>
        </w:rPr>
        <w:t xml:space="preserve"> interface brief </w:t>
      </w:r>
      <w:r>
        <w:rPr>
          <w:rFonts w:ascii="Arial" w:hAnsi="Arial" w:cs="Arial"/>
          <w:sz w:val="20"/>
          <w:szCs w:val="20"/>
        </w:rPr>
        <w:t>command:</w:t>
      </w:r>
    </w:p>
    <w:p w:rsidR="00375242" w:rsidRDefault="00375242" w:rsidP="00375242">
      <w:pPr>
        <w:rPr>
          <w:rFonts w:ascii="Courier New" w:hAnsi="Courier New" w:cs="Courier New"/>
          <w:sz w:val="20"/>
          <w:szCs w:val="20"/>
        </w:rPr>
      </w:pPr>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R1#</w:t>
      </w:r>
      <w:r w:rsidRPr="00375242">
        <w:rPr>
          <w:rFonts w:ascii="Courier New" w:hAnsi="Courier New" w:cs="Courier New"/>
          <w:b/>
          <w:sz w:val="20"/>
          <w:szCs w:val="20"/>
        </w:rPr>
        <w:t xml:space="preserve">show </w:t>
      </w:r>
      <w:proofErr w:type="spellStart"/>
      <w:r w:rsidRPr="00375242">
        <w:rPr>
          <w:rFonts w:ascii="Courier New" w:hAnsi="Courier New" w:cs="Courier New"/>
          <w:b/>
          <w:sz w:val="20"/>
          <w:szCs w:val="20"/>
        </w:rPr>
        <w:t>ip</w:t>
      </w:r>
      <w:proofErr w:type="spellEnd"/>
      <w:r w:rsidRPr="00375242">
        <w:rPr>
          <w:rFonts w:ascii="Courier New" w:hAnsi="Courier New" w:cs="Courier New"/>
          <w:b/>
          <w:sz w:val="20"/>
          <w:szCs w:val="20"/>
        </w:rPr>
        <w:t xml:space="preserve"> interface brief</w:t>
      </w:r>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Interface           IP-Address      OK? Method Status                Protocol</w:t>
      </w:r>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FastEthernet0/0     unassigned      YES unset  administratively down </w:t>
      </w:r>
      <w:proofErr w:type="spellStart"/>
      <w:r w:rsidRPr="00375242">
        <w:rPr>
          <w:rFonts w:ascii="Courier New" w:hAnsi="Courier New" w:cs="Courier New"/>
          <w:sz w:val="20"/>
          <w:szCs w:val="20"/>
        </w:rPr>
        <w:t>down</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     unassigned      YES unset  up                    </w:t>
      </w:r>
      <w:proofErr w:type="spellStart"/>
      <w:r w:rsidR="003A32B7">
        <w:rPr>
          <w:rFonts w:ascii="Courier New" w:hAnsi="Courier New" w:cs="Courier New"/>
          <w:sz w:val="20"/>
          <w:szCs w:val="20"/>
        </w:rPr>
        <w:t>up</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FastEthernet0/1.1   172.17.1.1      YES manual up                    </w:t>
      </w:r>
      <w:proofErr w:type="spellStart"/>
      <w:r w:rsidR="003A32B7">
        <w:rPr>
          <w:rFonts w:ascii="Courier New" w:hAnsi="Courier New" w:cs="Courier New"/>
          <w:sz w:val="20"/>
          <w:szCs w:val="20"/>
        </w:rPr>
        <w:t>up</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FastEthernet0/1.10  172.17.10.1     YES manual up                    </w:t>
      </w:r>
      <w:proofErr w:type="spellStart"/>
      <w:r w:rsidR="003A32B7">
        <w:rPr>
          <w:rFonts w:ascii="Courier New" w:hAnsi="Courier New" w:cs="Courier New"/>
          <w:sz w:val="20"/>
          <w:szCs w:val="20"/>
        </w:rPr>
        <w:t>up</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FastEthernet0/1.20  172.17.20.1     YES manual up                    </w:t>
      </w:r>
      <w:proofErr w:type="spellStart"/>
      <w:r w:rsidR="003A32B7">
        <w:rPr>
          <w:rFonts w:ascii="Courier New" w:hAnsi="Courier New" w:cs="Courier New"/>
          <w:sz w:val="20"/>
          <w:szCs w:val="20"/>
        </w:rPr>
        <w:t>up</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FastEthernet0/1.30  172.17.30.1     YES manual up                    </w:t>
      </w:r>
      <w:proofErr w:type="spellStart"/>
      <w:r w:rsidR="003A32B7">
        <w:rPr>
          <w:rFonts w:ascii="Courier New" w:hAnsi="Courier New" w:cs="Courier New"/>
          <w:sz w:val="20"/>
          <w:szCs w:val="20"/>
        </w:rPr>
        <w:t>up</w:t>
      </w:r>
      <w:proofErr w:type="spellEnd"/>
    </w:p>
    <w:p w:rsidR="00375242" w:rsidRPr="00375242" w:rsidRDefault="00375242" w:rsidP="00375242">
      <w:pPr>
        <w:rPr>
          <w:rFonts w:ascii="Courier New" w:hAnsi="Courier New" w:cs="Courier New"/>
          <w:sz w:val="20"/>
          <w:szCs w:val="20"/>
        </w:rPr>
      </w:pPr>
      <w:r w:rsidRPr="00375242">
        <w:rPr>
          <w:rFonts w:ascii="Courier New" w:hAnsi="Courier New" w:cs="Courier New"/>
          <w:sz w:val="20"/>
          <w:szCs w:val="20"/>
        </w:rPr>
        <w:t xml:space="preserve">FastEthernet0/1.99  172.17.99.1     YES manual up                    </w:t>
      </w:r>
      <w:proofErr w:type="spellStart"/>
      <w:r w:rsidR="003A32B7">
        <w:rPr>
          <w:rFonts w:ascii="Courier New" w:hAnsi="Courier New" w:cs="Courier New"/>
          <w:sz w:val="20"/>
          <w:szCs w:val="20"/>
        </w:rPr>
        <w:t>up</w:t>
      </w:r>
      <w:proofErr w:type="spellEnd"/>
    </w:p>
    <w:p w:rsidR="00987207" w:rsidRPr="002F36BB" w:rsidRDefault="00987207">
      <w:pPr>
        <w:pStyle w:val="Step"/>
      </w:pPr>
      <w:r w:rsidRPr="002F36BB">
        <w:t>Step 4: Configure the server LAN interface on R1.</w:t>
      </w:r>
    </w:p>
    <w:p w:rsidR="00987207" w:rsidRPr="00CE518B" w:rsidRDefault="00987207">
      <w:pPr>
        <w:pStyle w:val="BodyText"/>
        <w:spacing w:after="0"/>
        <w:ind w:left="180"/>
        <w:rPr>
          <w:rFonts w:ascii="Courier New" w:hAnsi="Courier New" w:cs="Courier New"/>
          <w:b/>
          <w:lang w:eastAsia="zh-CN"/>
        </w:rPr>
      </w:pPr>
      <w:r w:rsidRPr="00CE518B">
        <w:rPr>
          <w:rFonts w:ascii="Courier New" w:hAnsi="Courier New" w:cs="Courier New"/>
          <w:lang w:eastAsia="zh-CN"/>
        </w:rPr>
        <w:t>R1(config)#</w:t>
      </w:r>
      <w:r w:rsidRPr="00CE518B">
        <w:rPr>
          <w:rFonts w:ascii="Courier New" w:hAnsi="Courier New" w:cs="Courier New"/>
        </w:rPr>
        <w:t xml:space="preserve"> </w:t>
      </w:r>
      <w:r w:rsidRPr="00CE518B">
        <w:rPr>
          <w:rFonts w:ascii="Courier New" w:hAnsi="Courier New" w:cs="Courier New"/>
          <w:b/>
          <w:lang w:eastAsia="zh-CN"/>
        </w:rPr>
        <w:t>interface FastEthernet0/</w:t>
      </w:r>
      <w:r>
        <w:rPr>
          <w:rFonts w:ascii="Courier New" w:hAnsi="Courier New" w:cs="Courier New"/>
          <w:b/>
          <w:lang w:eastAsia="zh-CN"/>
        </w:rPr>
        <w:t>0</w:t>
      </w:r>
    </w:p>
    <w:p w:rsidR="00987207" w:rsidRPr="00CE518B" w:rsidRDefault="00987207">
      <w:pPr>
        <w:pStyle w:val="BodyText"/>
        <w:spacing w:after="0"/>
        <w:ind w:left="180"/>
        <w:rPr>
          <w:rFonts w:ascii="Courier New" w:hAnsi="Courier New" w:cs="Courier New"/>
          <w:b/>
          <w:lang w:eastAsia="zh-CN"/>
        </w:rPr>
      </w:pPr>
      <w:r w:rsidRPr="00CE518B">
        <w:rPr>
          <w:rFonts w:ascii="Courier New" w:hAnsi="Courier New" w:cs="Courier New"/>
          <w:lang w:eastAsia="zh-CN"/>
        </w:rPr>
        <w:t>R1(config-if)#</w:t>
      </w:r>
      <w:proofErr w:type="spellStart"/>
      <w:r w:rsidRPr="00CE518B">
        <w:rPr>
          <w:rFonts w:ascii="Courier New" w:hAnsi="Courier New" w:cs="Courier New"/>
          <w:b/>
          <w:lang w:eastAsia="zh-CN"/>
        </w:rPr>
        <w:t>ip</w:t>
      </w:r>
      <w:proofErr w:type="spellEnd"/>
      <w:r w:rsidRPr="00CE518B">
        <w:rPr>
          <w:rFonts w:ascii="Courier New" w:hAnsi="Courier New" w:cs="Courier New"/>
          <w:b/>
          <w:lang w:eastAsia="zh-CN"/>
        </w:rPr>
        <w:t xml:space="preserve"> address 172.17.50.1 255.255.255.0</w:t>
      </w:r>
    </w:p>
    <w:p w:rsidR="00987207" w:rsidRDefault="00987207">
      <w:pPr>
        <w:pStyle w:val="BodyText"/>
        <w:spacing w:after="0"/>
        <w:ind w:left="180"/>
        <w:rPr>
          <w:rFonts w:ascii="Courier New" w:hAnsi="Courier New" w:cs="Courier New"/>
          <w:lang w:eastAsia="zh-CN"/>
        </w:rPr>
      </w:pPr>
      <w:r w:rsidRPr="00CE518B">
        <w:rPr>
          <w:rFonts w:ascii="Courier New" w:hAnsi="Courier New" w:cs="Courier New"/>
          <w:lang w:eastAsia="zh-CN"/>
        </w:rPr>
        <w:t>R1(config-if)#</w:t>
      </w:r>
      <w:r w:rsidRPr="00F944F6">
        <w:rPr>
          <w:rFonts w:ascii="Courier New" w:hAnsi="Courier New" w:cs="Courier New"/>
          <w:b/>
          <w:lang w:eastAsia="zh-CN"/>
        </w:rPr>
        <w:t>description server interface</w:t>
      </w:r>
    </w:p>
    <w:p w:rsidR="00987207" w:rsidRDefault="00987207">
      <w:pPr>
        <w:pStyle w:val="BodyText"/>
        <w:spacing w:after="0"/>
        <w:ind w:left="180"/>
        <w:rPr>
          <w:rFonts w:ascii="Courier New" w:hAnsi="Courier New" w:cs="Courier New"/>
          <w:lang w:eastAsia="zh-CN"/>
        </w:rPr>
      </w:pPr>
      <w:r w:rsidRPr="00CE518B">
        <w:rPr>
          <w:rFonts w:ascii="Courier New" w:hAnsi="Courier New" w:cs="Courier New"/>
          <w:lang w:eastAsia="zh-CN"/>
        </w:rPr>
        <w:t>R1(config-if)#</w:t>
      </w:r>
      <w:r w:rsidRPr="00F944F6">
        <w:rPr>
          <w:rFonts w:ascii="Courier New" w:hAnsi="Courier New" w:cs="Courier New"/>
          <w:b/>
          <w:lang w:eastAsia="zh-CN"/>
        </w:rPr>
        <w:t>no shutdown</w:t>
      </w:r>
    </w:p>
    <w:p w:rsidR="00987207" w:rsidRDefault="00987207">
      <w:pPr>
        <w:pStyle w:val="BodyText"/>
        <w:spacing w:after="0"/>
        <w:ind w:left="180"/>
        <w:rPr>
          <w:rFonts w:ascii="Courier New" w:hAnsi="Courier New" w:cs="Courier New"/>
          <w:lang w:eastAsia="zh-CN"/>
        </w:rPr>
      </w:pPr>
      <w:r w:rsidRPr="00CE518B">
        <w:rPr>
          <w:rFonts w:ascii="Courier New" w:hAnsi="Courier New" w:cs="Courier New"/>
          <w:lang w:eastAsia="zh-CN"/>
        </w:rPr>
        <w:t>R1(config-if)#</w:t>
      </w:r>
      <w:r w:rsidRPr="00F944F6">
        <w:rPr>
          <w:rFonts w:ascii="Courier New" w:hAnsi="Courier New" w:cs="Courier New"/>
          <w:b/>
          <w:lang w:eastAsia="zh-CN"/>
        </w:rPr>
        <w:t>end</w:t>
      </w:r>
    </w:p>
    <w:p w:rsidR="00987207" w:rsidRPr="00F944F6" w:rsidRDefault="00987207">
      <w:pPr>
        <w:pStyle w:val="BodyText"/>
        <w:spacing w:before="120"/>
      </w:pPr>
      <w:r w:rsidRPr="00F944F6">
        <w:t xml:space="preserve">There are now six networks configured. Verify that you can route packets to all six by checking the routing table on R1. </w:t>
      </w:r>
    </w:p>
    <w:p w:rsidR="00987207" w:rsidRPr="00CF46B1" w:rsidRDefault="00987207">
      <w:pPr>
        <w:pStyle w:val="BodyText"/>
        <w:spacing w:before="120" w:after="0"/>
        <w:ind w:left="187"/>
        <w:rPr>
          <w:rFonts w:ascii="Courier New" w:hAnsi="Courier New" w:cs="Courier New"/>
          <w:lang w:eastAsia="zh-CN"/>
        </w:rPr>
      </w:pPr>
      <w:r w:rsidRPr="00CF46B1">
        <w:rPr>
          <w:rFonts w:ascii="Courier New" w:hAnsi="Courier New" w:cs="Courier New"/>
          <w:lang w:eastAsia="zh-CN"/>
        </w:rPr>
        <w:t>R1#</w:t>
      </w:r>
      <w:r w:rsidRPr="00CF46B1">
        <w:rPr>
          <w:rFonts w:ascii="Courier New" w:hAnsi="Courier New" w:cs="Courier New"/>
          <w:b/>
          <w:lang w:eastAsia="zh-CN"/>
        </w:rPr>
        <w:t xml:space="preserve">show </w:t>
      </w:r>
      <w:proofErr w:type="spellStart"/>
      <w:r w:rsidRPr="00CF46B1">
        <w:rPr>
          <w:rFonts w:ascii="Courier New" w:hAnsi="Courier New" w:cs="Courier New"/>
          <w:b/>
          <w:lang w:eastAsia="zh-CN"/>
        </w:rPr>
        <w:t>ip</w:t>
      </w:r>
      <w:proofErr w:type="spellEnd"/>
      <w:r w:rsidRPr="00CF46B1">
        <w:rPr>
          <w:rFonts w:ascii="Courier New" w:hAnsi="Courier New" w:cs="Courier New"/>
          <w:b/>
          <w:lang w:eastAsia="zh-CN"/>
        </w:rPr>
        <w:t xml:space="preserve"> route</w:t>
      </w:r>
    </w:p>
    <w:p w:rsidR="00987207" w:rsidRPr="00CF46B1" w:rsidRDefault="00987207">
      <w:pPr>
        <w:pStyle w:val="BodyText"/>
        <w:spacing w:after="0"/>
        <w:ind w:left="180"/>
        <w:rPr>
          <w:rFonts w:ascii="Courier New" w:hAnsi="Courier New" w:cs="Courier New"/>
          <w:lang w:eastAsia="zh-CN"/>
        </w:rPr>
      </w:pPr>
      <w:r>
        <w:rPr>
          <w:rFonts w:ascii="Courier New" w:hAnsi="Courier New" w:cs="Courier New"/>
          <w:lang w:eastAsia="zh-CN"/>
        </w:rPr>
        <w:t>&lt;output omitted&gt;</w:t>
      </w:r>
    </w:p>
    <w:p w:rsidR="00987207" w:rsidRPr="00CF46B1" w:rsidRDefault="00987207">
      <w:pPr>
        <w:pStyle w:val="BodyText"/>
        <w:spacing w:after="0"/>
        <w:ind w:left="180"/>
        <w:rPr>
          <w:rFonts w:ascii="Courier New" w:hAnsi="Courier New" w:cs="Courier New"/>
          <w:lang w:eastAsia="zh-CN"/>
        </w:rPr>
      </w:pP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Gateway of last resort is not set</w:t>
      </w:r>
    </w:p>
    <w:p w:rsidR="00987207" w:rsidRPr="00CF46B1" w:rsidRDefault="00987207">
      <w:pPr>
        <w:pStyle w:val="BodyText"/>
        <w:spacing w:after="0"/>
        <w:ind w:left="180"/>
        <w:rPr>
          <w:rFonts w:ascii="Courier New" w:hAnsi="Courier New" w:cs="Courier New"/>
          <w:lang w:eastAsia="zh-CN"/>
        </w:rPr>
      </w:pP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 xml:space="preserve">     172.17.0.0/24 is </w:t>
      </w:r>
      <w:proofErr w:type="spellStart"/>
      <w:r w:rsidRPr="00CF46B1">
        <w:rPr>
          <w:rFonts w:ascii="Courier New" w:hAnsi="Courier New" w:cs="Courier New"/>
          <w:lang w:eastAsia="zh-CN"/>
        </w:rPr>
        <w:t>subnetted</w:t>
      </w:r>
      <w:proofErr w:type="spellEnd"/>
      <w:r w:rsidRPr="00CF46B1">
        <w:rPr>
          <w:rFonts w:ascii="Courier New" w:hAnsi="Courier New" w:cs="Courier New"/>
          <w:lang w:eastAsia="zh-CN"/>
        </w:rPr>
        <w:t>, 6 subnets</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172.17.50.0 is directly connected, FastEthernet0/</w:t>
      </w:r>
      <w:r w:rsidR="005A0859">
        <w:rPr>
          <w:rFonts w:ascii="Courier New" w:hAnsi="Courier New" w:cs="Courier New"/>
          <w:lang w:eastAsia="zh-CN"/>
        </w:rPr>
        <w:t>0</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172.17.30.0 is directly connected, FastEthernet0/</w:t>
      </w:r>
      <w:r w:rsidR="005A0859">
        <w:rPr>
          <w:rFonts w:ascii="Courier New" w:hAnsi="Courier New" w:cs="Courier New"/>
          <w:lang w:eastAsia="zh-CN"/>
        </w:rPr>
        <w:t>1</w:t>
      </w:r>
      <w:r w:rsidRPr="00CF46B1">
        <w:rPr>
          <w:rFonts w:ascii="Courier New" w:hAnsi="Courier New" w:cs="Courier New"/>
          <w:lang w:eastAsia="zh-CN"/>
        </w:rPr>
        <w:t>.30</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172.17.20.0 is directly connected, FastEthernet0/</w:t>
      </w:r>
      <w:r w:rsidR="005A0859">
        <w:rPr>
          <w:rFonts w:ascii="Courier New" w:hAnsi="Courier New" w:cs="Courier New"/>
          <w:lang w:eastAsia="zh-CN"/>
        </w:rPr>
        <w:t>1</w:t>
      </w:r>
      <w:r w:rsidRPr="00CF46B1">
        <w:rPr>
          <w:rFonts w:ascii="Courier New" w:hAnsi="Courier New" w:cs="Courier New"/>
          <w:lang w:eastAsia="zh-CN"/>
        </w:rPr>
        <w:t>.20</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172.17.10.0 is directly connected, FastEthernet0/</w:t>
      </w:r>
      <w:r w:rsidR="005A0859">
        <w:rPr>
          <w:rFonts w:ascii="Courier New" w:hAnsi="Courier New" w:cs="Courier New"/>
          <w:lang w:eastAsia="zh-CN"/>
        </w:rPr>
        <w:t>1</w:t>
      </w:r>
      <w:r w:rsidRPr="00CF46B1">
        <w:rPr>
          <w:rFonts w:ascii="Courier New" w:hAnsi="Courier New" w:cs="Courier New"/>
          <w:lang w:eastAsia="zh-CN"/>
        </w:rPr>
        <w:t>.10</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172.17.1.0 is directly connected, FastEthernet0/</w:t>
      </w:r>
      <w:r w:rsidR="005A0859">
        <w:rPr>
          <w:rFonts w:ascii="Courier New" w:hAnsi="Courier New" w:cs="Courier New"/>
          <w:lang w:eastAsia="zh-CN"/>
        </w:rPr>
        <w:t>1</w:t>
      </w:r>
      <w:r w:rsidRPr="00CF46B1">
        <w:rPr>
          <w:rFonts w:ascii="Courier New" w:hAnsi="Courier New" w:cs="Courier New"/>
          <w:lang w:eastAsia="zh-CN"/>
        </w:rPr>
        <w:t>.1</w:t>
      </w:r>
    </w:p>
    <w:p w:rsidR="00987207" w:rsidRPr="00CF46B1" w:rsidRDefault="00987207">
      <w:pPr>
        <w:pStyle w:val="BodyText"/>
        <w:spacing w:after="0"/>
        <w:ind w:left="180"/>
        <w:rPr>
          <w:rFonts w:ascii="Courier New" w:hAnsi="Courier New" w:cs="Courier New"/>
          <w:lang w:eastAsia="zh-CN"/>
        </w:rPr>
      </w:pPr>
      <w:r w:rsidRPr="00CF46B1">
        <w:rPr>
          <w:rFonts w:ascii="Courier New" w:hAnsi="Courier New" w:cs="Courier New"/>
          <w:lang w:eastAsia="zh-CN"/>
        </w:rPr>
        <w:t>C       172.17.99.0 is directly connected, FastEthernet0/</w:t>
      </w:r>
      <w:r w:rsidR="005A0859">
        <w:rPr>
          <w:rFonts w:ascii="Courier New" w:hAnsi="Courier New" w:cs="Courier New"/>
          <w:lang w:eastAsia="zh-CN"/>
        </w:rPr>
        <w:t>1</w:t>
      </w:r>
      <w:r w:rsidRPr="00CF46B1">
        <w:rPr>
          <w:rFonts w:ascii="Courier New" w:hAnsi="Courier New" w:cs="Courier New"/>
          <w:lang w:eastAsia="zh-CN"/>
        </w:rPr>
        <w:t>.99</w:t>
      </w:r>
    </w:p>
    <w:p w:rsidR="00987207" w:rsidRPr="002F36BB" w:rsidRDefault="00987207">
      <w:pPr>
        <w:pStyle w:val="BodyText"/>
        <w:spacing w:before="120"/>
        <w:rPr>
          <w:lang w:eastAsia="zh-CN"/>
        </w:rPr>
      </w:pPr>
      <w:r>
        <w:rPr>
          <w:lang w:eastAsia="zh-CN"/>
        </w:rPr>
        <w:t xml:space="preserve">If your routing table does not show all six networks, troubleshoot your configuration and resolve the problem before proceeding. </w:t>
      </w:r>
    </w:p>
    <w:p w:rsidR="00987207" w:rsidRPr="002F36BB" w:rsidRDefault="00987207">
      <w:pPr>
        <w:pStyle w:val="Step"/>
      </w:pPr>
      <w:r w:rsidRPr="002F36BB">
        <w:lastRenderedPageBreak/>
        <w:t>Step 5: Verify Inter-VLAN routing.</w:t>
      </w:r>
    </w:p>
    <w:p w:rsidR="00987207" w:rsidRDefault="00987207">
      <w:pPr>
        <w:pStyle w:val="BodyText"/>
        <w:rPr>
          <w:lang w:eastAsia="zh-CN"/>
        </w:rPr>
      </w:pPr>
      <w:r>
        <w:rPr>
          <w:lang w:eastAsia="zh-CN"/>
        </w:rPr>
        <w:t xml:space="preserve">From PC1, verify that you can ping the remote server (172.17.50.254) and the other two hosts (172.17.20.22 and 172.17.30.23). It may take a couple of pings before the end-to-end path is established. </w:t>
      </w:r>
    </w:p>
    <w:p w:rsidR="00FE31B6" w:rsidRDefault="00987207">
      <w:pPr>
        <w:pStyle w:val="BodyText"/>
        <w:tabs>
          <w:tab w:val="left" w:leader="underscore" w:pos="10080"/>
        </w:tabs>
        <w:rPr>
          <w:ins w:id="19" w:author="Harry Etherington" w:date="2019-04-17T15:47:00Z"/>
          <w:lang w:eastAsia="zh-CN"/>
        </w:rPr>
      </w:pPr>
      <w:r>
        <w:rPr>
          <w:lang w:eastAsia="zh-CN"/>
        </w:rPr>
        <w:t xml:space="preserve">Are the pings successful? </w:t>
      </w:r>
      <w:ins w:id="20" w:author="Harry Etherington" w:date="2019-04-17T15:46:00Z">
        <w:r w:rsidR="00554D28">
          <w:rPr>
            <w:lang w:eastAsia="zh-CN"/>
          </w:rPr>
          <w:t>Yes</w:t>
        </w:r>
      </w:ins>
    </w:p>
    <w:p w:rsidR="00FE31B6" w:rsidRDefault="00FE31B6">
      <w:pPr>
        <w:pStyle w:val="BodyText"/>
        <w:tabs>
          <w:tab w:val="left" w:leader="underscore" w:pos="10080"/>
        </w:tabs>
        <w:rPr>
          <w:ins w:id="21" w:author="Harry Etherington" w:date="2019-04-17T15:47:00Z"/>
          <w:lang w:eastAsia="zh-CN"/>
        </w:rPr>
      </w:pPr>
    </w:p>
    <w:p w:rsidR="00FE31B6" w:rsidRDefault="00FE31B6">
      <w:pPr>
        <w:pStyle w:val="BodyText"/>
        <w:tabs>
          <w:tab w:val="left" w:leader="underscore" w:pos="10080"/>
        </w:tabs>
        <w:rPr>
          <w:ins w:id="22" w:author="Harry Etherington" w:date="2019-04-17T15:47:00Z"/>
          <w:lang w:eastAsia="zh-CN"/>
        </w:rPr>
      </w:pPr>
    </w:p>
    <w:p w:rsidR="00FE31B6" w:rsidRDefault="00FE31B6">
      <w:pPr>
        <w:pStyle w:val="BodyText"/>
        <w:tabs>
          <w:tab w:val="left" w:leader="underscore" w:pos="10080"/>
        </w:tabs>
        <w:rPr>
          <w:ins w:id="23" w:author="Harry Etherington" w:date="2019-04-17T15:47:00Z"/>
          <w:lang w:eastAsia="zh-CN"/>
        </w:rPr>
      </w:pPr>
    </w:p>
    <w:p w:rsidR="00FE31B6" w:rsidRDefault="00FE31B6">
      <w:pPr>
        <w:pStyle w:val="BodyText"/>
        <w:tabs>
          <w:tab w:val="left" w:leader="underscore" w:pos="10080"/>
        </w:tabs>
        <w:rPr>
          <w:ins w:id="24" w:author="Harry Etherington" w:date="2019-04-17T15:47:00Z"/>
          <w:lang w:eastAsia="zh-CN"/>
        </w:rPr>
      </w:pPr>
    </w:p>
    <w:p w:rsidR="00987207" w:rsidRDefault="00FE31B6">
      <w:pPr>
        <w:pStyle w:val="BodyText"/>
        <w:tabs>
          <w:tab w:val="left" w:leader="underscore" w:pos="10080"/>
        </w:tabs>
        <w:rPr>
          <w:lang w:eastAsia="zh-CN"/>
        </w:rPr>
      </w:pPr>
      <w:ins w:id="25" w:author="Harry Etherington" w:date="2019-04-17T15:47:00Z">
        <w:r>
          <w:rPr>
            <w:noProof/>
            <w:lang w:eastAsia="zh-CN"/>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r w:rsidR="00987207">
        <w:rPr>
          <w:lang w:eastAsia="zh-CN"/>
        </w:rPr>
        <w:tab/>
      </w:r>
    </w:p>
    <w:p w:rsidR="00987207" w:rsidRDefault="00987207">
      <w:pPr>
        <w:pStyle w:val="BodyText"/>
        <w:rPr>
          <w:lang w:eastAsia="zh-CN"/>
        </w:rPr>
      </w:pPr>
      <w:r>
        <w:rPr>
          <w:lang w:eastAsia="zh-CN"/>
        </w:rPr>
        <w:t xml:space="preserve">If not, troubleshoot your configuration. Check to make sure that the default gateways have been set on all PCs and all switches. If any of the hosts have gone into hibernation, the connected interface may go down. </w:t>
      </w:r>
    </w:p>
    <w:p w:rsidR="00987207" w:rsidRDefault="00987207">
      <w:pPr>
        <w:pStyle w:val="Task"/>
      </w:pPr>
      <w:r>
        <w:t>Task 6</w:t>
      </w:r>
      <w:r w:rsidRPr="004A3965">
        <w:t xml:space="preserve">: </w:t>
      </w:r>
      <w:r>
        <w:t>Reflection</w:t>
      </w:r>
    </w:p>
    <w:p w:rsidR="00987207" w:rsidRDefault="00987207">
      <w:pPr>
        <w:pStyle w:val="BodyText"/>
        <w:rPr>
          <w:lang w:eastAsia="zh-CN"/>
        </w:rPr>
      </w:pPr>
      <w:r>
        <w:rPr>
          <w:lang w:eastAsia="zh-CN"/>
        </w:rPr>
        <w:t xml:space="preserve">In Task 5, it was recommended that you configure VLAN 99 as the native VLAN in the router Fa0/0.99 interface configuration. Why would packets from the router or hosts fail when trying to reach the switch management interfaces if the native VLAN were left in default? </w:t>
      </w:r>
    </w:p>
    <w:p w:rsidR="00987207" w:rsidRDefault="00864D4F">
      <w:pPr>
        <w:pStyle w:val="BodyText"/>
        <w:tabs>
          <w:tab w:val="left" w:leader="underscore" w:pos="10080"/>
        </w:tabs>
        <w:spacing w:before="120" w:line="360" w:lineRule="auto"/>
        <w:rPr>
          <w:lang w:eastAsia="zh-CN"/>
        </w:rPr>
      </w:pPr>
      <w:ins w:id="26" w:author="Harry Etherington" w:date="2019-04-17T15:48:00Z">
        <w:r>
          <w:rPr>
            <w:lang w:eastAsia="zh-CN"/>
          </w:rPr>
          <w:t xml:space="preserve">The </w:t>
        </w:r>
        <w:proofErr w:type="spellStart"/>
        <w:r>
          <w:rPr>
            <w:lang w:eastAsia="zh-CN"/>
          </w:rPr>
          <w:t>vlan</w:t>
        </w:r>
        <w:proofErr w:type="spellEnd"/>
        <w:r>
          <w:rPr>
            <w:lang w:eastAsia="zh-CN"/>
          </w:rPr>
          <w:t xml:space="preserve"> for fa0/6, fa0/</w:t>
        </w:r>
      </w:ins>
      <w:ins w:id="27" w:author="Harry Etherington" w:date="2019-04-17T15:49:00Z">
        <w:r>
          <w:rPr>
            <w:lang w:eastAsia="zh-CN"/>
          </w:rPr>
          <w:t>11 and fa0/18(</w:t>
        </w:r>
        <w:proofErr w:type="spellStart"/>
        <w:r>
          <w:rPr>
            <w:lang w:eastAsia="zh-CN"/>
          </w:rPr>
          <w:t>vlans</w:t>
        </w:r>
        <w:proofErr w:type="spellEnd"/>
        <w:r>
          <w:rPr>
            <w:lang w:eastAsia="zh-CN"/>
          </w:rPr>
          <w:t xml:space="preserve"> 30, 10 and 20 res</w:t>
        </w:r>
      </w:ins>
      <w:ins w:id="28" w:author="Harry Etherington" w:date="2019-04-17T15:50:00Z">
        <w:r w:rsidR="00295C1A">
          <w:rPr>
            <w:lang w:eastAsia="zh-CN"/>
          </w:rPr>
          <w:t>p</w:t>
        </w:r>
      </w:ins>
      <w:ins w:id="29" w:author="Harry Etherington" w:date="2019-04-17T15:49:00Z">
        <w:r>
          <w:rPr>
            <w:lang w:eastAsia="zh-CN"/>
          </w:rPr>
          <w:t>ectively)</w:t>
        </w:r>
      </w:ins>
      <w:ins w:id="30" w:author="Harry Etherington" w:date="2019-04-17T15:50:00Z">
        <w:r w:rsidR="00295C1A">
          <w:rPr>
            <w:lang w:eastAsia="zh-CN"/>
          </w:rPr>
          <w:t xml:space="preserve"> would be located on the same </w:t>
        </w:r>
        <w:proofErr w:type="spellStart"/>
        <w:r w:rsidR="00295C1A">
          <w:rPr>
            <w:lang w:eastAsia="zh-CN"/>
          </w:rPr>
          <w:t>vlan</w:t>
        </w:r>
        <w:proofErr w:type="spellEnd"/>
        <w:r w:rsidR="00295C1A">
          <w:rPr>
            <w:lang w:eastAsia="zh-CN"/>
          </w:rPr>
          <w:t xml:space="preserve"> (</w:t>
        </w:r>
        <w:proofErr w:type="spellStart"/>
        <w:r w:rsidR="00295C1A">
          <w:rPr>
            <w:lang w:eastAsia="zh-CN"/>
          </w:rPr>
          <w:t>vlan</w:t>
        </w:r>
        <w:proofErr w:type="spellEnd"/>
        <w:r w:rsidR="00295C1A">
          <w:rPr>
            <w:lang w:eastAsia="zh-CN"/>
          </w:rPr>
          <w:t xml:space="preserve"> 99) as the </w:t>
        </w:r>
      </w:ins>
      <w:ins w:id="31" w:author="Harry Etherington" w:date="2019-04-17T15:51:00Z">
        <w:r w:rsidR="00295C1A">
          <w:rPr>
            <w:lang w:eastAsia="zh-CN"/>
          </w:rPr>
          <w:t>switches</w:t>
        </w:r>
      </w:ins>
      <w:ins w:id="32" w:author="Harry Etherington" w:date="2019-04-17T15:52:00Z">
        <w:r w:rsidR="00295C1A">
          <w:rPr>
            <w:lang w:eastAsia="zh-CN"/>
          </w:rPr>
          <w:t xml:space="preserve"> which is on the default for all trunk ports. They must be of type access </w:t>
        </w:r>
      </w:ins>
      <w:ins w:id="33" w:author="Harry Etherington" w:date="2019-04-17T15:53:00Z">
        <w:r w:rsidR="00295C1A">
          <w:rPr>
            <w:lang w:eastAsia="zh-CN"/>
          </w:rPr>
          <w:t>mode to function.</w:t>
        </w:r>
      </w:ins>
      <w:bookmarkStart w:id="34" w:name="_GoBack"/>
      <w:bookmarkEnd w:id="34"/>
      <w:r w:rsidR="00987207">
        <w:rPr>
          <w:lang w:eastAsia="zh-CN"/>
        </w:rPr>
        <w:tab/>
      </w:r>
    </w:p>
    <w:p w:rsidR="00987207" w:rsidRDefault="00987207">
      <w:pPr>
        <w:pStyle w:val="BodyText"/>
        <w:tabs>
          <w:tab w:val="left" w:leader="underscore" w:pos="10080"/>
        </w:tabs>
        <w:spacing w:before="120" w:line="360" w:lineRule="auto"/>
        <w:rPr>
          <w:lang w:eastAsia="zh-CN"/>
        </w:rPr>
      </w:pPr>
      <w:r>
        <w:rPr>
          <w:lang w:eastAsia="zh-CN"/>
        </w:rPr>
        <w:tab/>
      </w:r>
    </w:p>
    <w:p w:rsidR="00987207" w:rsidRDefault="00987207">
      <w:pPr>
        <w:pStyle w:val="BodyText"/>
        <w:tabs>
          <w:tab w:val="left" w:leader="underscore" w:pos="10080"/>
        </w:tabs>
        <w:spacing w:before="120" w:line="360" w:lineRule="auto"/>
        <w:rPr>
          <w:lang w:eastAsia="zh-CN"/>
        </w:rPr>
      </w:pPr>
      <w:r>
        <w:rPr>
          <w:lang w:eastAsia="zh-CN"/>
        </w:rPr>
        <w:lastRenderedPageBreak/>
        <w:tab/>
      </w:r>
    </w:p>
    <w:p w:rsidR="00987207" w:rsidRDefault="00987207">
      <w:pPr>
        <w:pStyle w:val="BodyText"/>
        <w:tabs>
          <w:tab w:val="left" w:leader="underscore" w:pos="10080"/>
        </w:tabs>
        <w:spacing w:before="120" w:line="360" w:lineRule="auto"/>
        <w:rPr>
          <w:lang w:eastAsia="zh-CN"/>
        </w:rPr>
      </w:pPr>
      <w:r>
        <w:rPr>
          <w:lang w:eastAsia="zh-CN"/>
        </w:rPr>
        <w:tab/>
      </w:r>
    </w:p>
    <w:p w:rsidR="00987207" w:rsidRPr="004A3965" w:rsidRDefault="00987207">
      <w:pPr>
        <w:pStyle w:val="Task"/>
      </w:pPr>
      <w:r>
        <w:t>Task 7</w:t>
      </w:r>
      <w:r w:rsidRPr="004A3965">
        <w:t>: Clean</w:t>
      </w:r>
      <w:r>
        <w:t xml:space="preserve"> U</w:t>
      </w:r>
      <w:r w:rsidRPr="004A3965">
        <w:t>p</w:t>
      </w:r>
    </w:p>
    <w:p w:rsidR="00987207" w:rsidRDefault="00987207">
      <w:pPr>
        <w:pStyle w:val="BodyText"/>
      </w:pPr>
      <w:r>
        <w:t>Erase the configurations and reload the switches. Disconnect and store the cabling. For PC hosts that are normally connected to other networks (such as the school LAN or to the Internet), reconnect the appropriate cabling and restore the TCP/IP settings.</w:t>
      </w:r>
    </w:p>
    <w:p w:rsidR="00987207" w:rsidDel="00115ADA" w:rsidRDefault="00987207">
      <w:pPr>
        <w:pStyle w:val="BodyText"/>
      </w:pPr>
    </w:p>
    <w:p w:rsidR="00987207" w:rsidRPr="002F2F2A" w:rsidRDefault="00987207">
      <w:pPr>
        <w:pStyle w:val="BodyText"/>
        <w:rPr>
          <w:b/>
          <w:sz w:val="24"/>
        </w:rPr>
      </w:pPr>
      <w:r w:rsidRPr="002F2F2A">
        <w:rPr>
          <w:b/>
          <w:sz w:val="24"/>
        </w:rPr>
        <w:t>Final Configurations</w:t>
      </w:r>
    </w:p>
    <w:p w:rsidR="00987207" w:rsidRPr="002F2F2A" w:rsidRDefault="00987207">
      <w:pPr>
        <w:pStyle w:val="BodyText"/>
        <w:rPr>
          <w:b/>
          <w:szCs w:val="22"/>
        </w:rPr>
      </w:pPr>
      <w:r w:rsidRPr="002F2F2A">
        <w:rPr>
          <w:b/>
          <w:szCs w:val="22"/>
        </w:rPr>
        <w:t xml:space="preserve">Router 1 </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hostname R1</w:t>
      </w:r>
    </w:p>
    <w:p w:rsidR="00987207"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enable secret class</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domain lookup</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172.17.50.1 255.255.255.0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r>
        <w:rPr>
          <w:rFonts w:ascii="Courier New" w:hAnsi="Courier New" w:cs="Courier New"/>
          <w:szCs w:val="20"/>
        </w:rPr>
        <w:t>no shutdown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r>
        <w:rPr>
          <w:rFonts w:ascii="Courier New" w:hAnsi="Courier New" w:cs="Courier New"/>
          <w:szCs w:val="20"/>
        </w:rPr>
        <w:t>no shutdown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encapsulation dot1Q 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172.17.1.1 255.255.255.0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encapsulation dot1Q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172.17.10.1 255.255.255.0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encapsulation dot1Q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172.17.20.1 255.255.255.0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encapsulation dot1Q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172.17.30.1 255.255.255.0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encapsulation dot1Q 99 native</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172.17.99.1 255.255.255.0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&lt;</w:t>
      </w:r>
      <w:r w:rsidRPr="002F2F2A">
        <w:rPr>
          <w:rFonts w:ascii="Courier New" w:hAnsi="Courier New" w:cs="Courier New"/>
          <w:szCs w:val="20"/>
        </w:rPr>
        <w:t>output omitted - s</w:t>
      </w:r>
      <w:r>
        <w:rPr>
          <w:rFonts w:ascii="Courier New" w:hAnsi="Courier New" w:cs="Courier New"/>
          <w:szCs w:val="20"/>
        </w:rPr>
        <w:t>erial interfaces not configured&gt;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line con 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line aux 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0 4</w:t>
      </w:r>
    </w:p>
    <w:p w:rsidR="00987207"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Default="00987207">
      <w:pPr>
        <w:pStyle w:val="BodyText"/>
        <w:spacing w:after="0"/>
        <w:rPr>
          <w:b/>
          <w:szCs w:val="22"/>
        </w:rPr>
      </w:pPr>
    </w:p>
    <w:p w:rsidR="00987207" w:rsidRPr="002F2F2A" w:rsidRDefault="00987207">
      <w:pPr>
        <w:pStyle w:val="BodyText"/>
        <w:spacing w:after="0"/>
        <w:rPr>
          <w:b/>
          <w:szCs w:val="22"/>
        </w:rPr>
      </w:pPr>
      <w:r w:rsidRPr="002F2F2A">
        <w:rPr>
          <w:b/>
          <w:szCs w:val="22"/>
        </w:rPr>
        <w:t xml:space="preserve">Switch 1 </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hostname S1</w:t>
      </w:r>
    </w:p>
    <w:p w:rsidR="00987207"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enable secret class</w:t>
      </w:r>
    </w:p>
    <w:p w:rsidR="00987207" w:rsidRDefault="00987207">
      <w:pPr>
        <w:pStyle w:val="BodyText"/>
        <w:spacing w:after="0"/>
        <w:rPr>
          <w:rFonts w:ascii="Courier New" w:hAnsi="Courier New" w:cs="Courier New"/>
          <w:szCs w:val="20"/>
        </w:rPr>
      </w:pPr>
      <w:r>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domain lookup</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FastEthernet0/3</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FastEthernet0/5</w:t>
      </w:r>
    </w:p>
    <w:p w:rsidR="001C0564" w:rsidRPr="002F2F2A" w:rsidRDefault="001C0564" w:rsidP="001C0564">
      <w:pPr>
        <w:pStyle w:val="BodyText"/>
        <w:spacing w:after="0"/>
        <w:rPr>
          <w:rFonts w:ascii="Courier New" w:hAnsi="Courier New" w:cs="Courier New"/>
          <w:szCs w:val="20"/>
        </w:rPr>
      </w:pPr>
      <w:r>
        <w:rPr>
          <w:rFonts w:ascii="Courier New" w:hAnsi="Courier New" w:cs="Courier New"/>
          <w:szCs w:val="20"/>
        </w:rPr>
        <w:t xml:space="preserve"> </w:t>
      </w:r>
      <w:r w:rsidRPr="002F2F2A">
        <w:rPr>
          <w:rFonts w:ascii="Courier New" w:hAnsi="Courier New" w:cs="Courier New"/>
          <w:szCs w:val="20"/>
        </w:rPr>
        <w:t xml:space="preserve">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1C0564" w:rsidRPr="002F2F2A" w:rsidRDefault="001C0564" w:rsidP="001C0564">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&lt;</w:t>
      </w:r>
      <w:r w:rsidRPr="002F2F2A">
        <w:rPr>
          <w:rFonts w:ascii="Courier New" w:hAnsi="Courier New" w:cs="Courier New"/>
          <w:szCs w:val="20"/>
        </w:rPr>
        <w:t xml:space="preserve">output omitted - </w:t>
      </w:r>
      <w:r>
        <w:rPr>
          <w:rFonts w:ascii="Courier New" w:hAnsi="Courier New" w:cs="Courier New"/>
          <w:szCs w:val="20"/>
        </w:rPr>
        <w:t>all remaining ports in shutdown&gt;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Vlan1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route-cache</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Vlan99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172.17.99.11 255.255.255.0</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no shutdown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default-gateway 172.17.99.1</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http server</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line con 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logging synchronous</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0 4</w:t>
      </w:r>
    </w:p>
    <w:p w:rsidR="00987207" w:rsidRDefault="00987207">
      <w:pPr>
        <w:pStyle w:val="BodyText"/>
        <w:spacing w:after="0"/>
        <w:rPr>
          <w:rFonts w:ascii="Courier New" w:hAnsi="Courier New" w:cs="Courier New"/>
          <w:szCs w:val="20"/>
        </w:rPr>
      </w:pPr>
      <w:r>
        <w:rPr>
          <w:rFonts w:ascii="Courier New" w:hAnsi="Courier New" w:cs="Courier New"/>
          <w:szCs w:val="20"/>
        </w:rPr>
        <w:t xml:space="preserve"> </w:t>
      </w:r>
      <w:r w:rsidRPr="002F2F2A">
        <w:rPr>
          <w:rFonts w:ascii="Courier New" w:hAnsi="Courier New" w:cs="Courier New"/>
          <w:szCs w:val="20"/>
        </w:rPr>
        <w:t>login</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5 15</w:t>
      </w:r>
    </w:p>
    <w:p w:rsidR="00987207" w:rsidRDefault="00987207">
      <w:pPr>
        <w:pStyle w:val="BodyText"/>
        <w:spacing w:after="0"/>
        <w:rPr>
          <w:rFonts w:ascii="Courier New" w:hAnsi="Courier New" w:cs="Courier New"/>
          <w:szCs w:val="20"/>
        </w:rPr>
      </w:pPr>
      <w:r>
        <w:rPr>
          <w:rFonts w:ascii="Courier New" w:hAnsi="Courier New" w:cs="Courier New"/>
          <w:szCs w:val="20"/>
        </w:rPr>
        <w:t xml:space="preserve"> </w:t>
      </w:r>
      <w:r w:rsidRPr="002F2F2A">
        <w:rPr>
          <w:rFonts w:ascii="Courier New" w:hAnsi="Courier New" w:cs="Courier New"/>
          <w:szCs w:val="20"/>
        </w:rPr>
        <w:t>login</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password cisco</w:t>
      </w:r>
    </w:p>
    <w:p w:rsidR="00A259CB" w:rsidRDefault="00A259CB">
      <w:pPr>
        <w:pStyle w:val="BodyText"/>
        <w:spacing w:after="0"/>
        <w:rPr>
          <w:b/>
          <w:szCs w:val="22"/>
        </w:rPr>
      </w:pPr>
    </w:p>
    <w:p w:rsidR="00987207" w:rsidRPr="002F2F2A" w:rsidRDefault="00987207">
      <w:pPr>
        <w:pStyle w:val="BodyText"/>
        <w:spacing w:after="0"/>
        <w:rPr>
          <w:b/>
          <w:szCs w:val="22"/>
        </w:rPr>
      </w:pPr>
      <w:r w:rsidRPr="002F2F2A">
        <w:rPr>
          <w:b/>
          <w:szCs w:val="22"/>
        </w:rPr>
        <w:t xml:space="preserve">Switch 2 </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hostname S2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enable secret </w:t>
      </w:r>
      <w:r>
        <w:rPr>
          <w:rFonts w:ascii="Courier New" w:hAnsi="Courier New" w:cs="Courier New"/>
          <w:szCs w:val="20"/>
        </w:rPr>
        <w:t>class</w:t>
      </w:r>
    </w:p>
    <w:p w:rsidR="00987207" w:rsidRDefault="00987207">
      <w:pPr>
        <w:pStyle w:val="BodyText"/>
        <w:spacing w:after="0"/>
        <w:rPr>
          <w:rFonts w:ascii="Courier New" w:hAnsi="Courier New" w:cs="Courier New"/>
          <w:szCs w:val="20"/>
        </w:rPr>
      </w:pPr>
      <w:r w:rsidRPr="002F2F2A">
        <w:rPr>
          <w:rFonts w:ascii="Courier New" w:hAnsi="Courier New" w:cs="Courier New"/>
          <w:szCs w:val="20"/>
        </w:rPr>
        <w:lastRenderedPageBreak/>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domain lookup</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FastEthernet0/3</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FastEthernet0/5</w:t>
      </w:r>
    </w:p>
    <w:p w:rsidR="001C0564" w:rsidRPr="002F2F2A" w:rsidRDefault="001C0564" w:rsidP="001C0564">
      <w:pPr>
        <w:pStyle w:val="BodyText"/>
        <w:spacing w:after="0"/>
        <w:rPr>
          <w:rFonts w:ascii="Courier New" w:hAnsi="Courier New" w:cs="Courier New"/>
          <w:szCs w:val="20"/>
        </w:rPr>
      </w:pPr>
      <w:r>
        <w:rPr>
          <w:rFonts w:ascii="Courier New" w:hAnsi="Courier New" w:cs="Courier New"/>
          <w:szCs w:val="20"/>
        </w:rPr>
        <w:t xml:space="preserve"> </w:t>
      </w:r>
      <w:r w:rsidRPr="002F2F2A">
        <w:rPr>
          <w:rFonts w:ascii="Courier New" w:hAnsi="Courier New" w:cs="Courier New"/>
          <w:szCs w:val="20"/>
        </w:rPr>
        <w:t xml:space="preserve">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1C0564" w:rsidRPr="002F2F2A" w:rsidRDefault="001C0564" w:rsidP="001C0564">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interface FastEthernet0/6</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access</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FastEthernet0/7</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FastEthernet0/8</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30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access</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FastEthernet0/13</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FastEthernet0/15</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FastEthernet0/16</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lastRenderedPageBreak/>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FastEthernet0/17</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10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FastEthernet0/18</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FastEthernet0/23</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switchport access </w:t>
      </w:r>
      <w:proofErr w:type="spellStart"/>
      <w:r>
        <w:rPr>
          <w:rFonts w:ascii="Courier New" w:hAnsi="Courier New" w:cs="Courier New"/>
          <w:szCs w:val="20"/>
        </w:rPr>
        <w:t>vlan</w:t>
      </w:r>
      <w:proofErr w:type="spellEnd"/>
      <w:r>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access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20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Vlan1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w:t>
      </w:r>
    </w:p>
    <w:p w:rsidR="00987207" w:rsidRPr="002F2F2A" w:rsidRDefault="00987207">
      <w:pPr>
        <w:pStyle w:val="BodyText"/>
        <w:spacing w:after="0"/>
        <w:rPr>
          <w:rFonts w:ascii="Courier New" w:hAnsi="Courier New" w:cs="Courier New"/>
          <w:szCs w:val="20"/>
          <w:lang w:val="it-IT"/>
        </w:rPr>
      </w:pPr>
      <w:r w:rsidRPr="002F2F2A">
        <w:rPr>
          <w:rFonts w:ascii="Courier New" w:hAnsi="Courier New" w:cs="Courier New"/>
          <w:szCs w:val="20"/>
        </w:rPr>
        <w:t xml:space="preserve"> </w:t>
      </w:r>
      <w:r w:rsidRPr="002F2F2A">
        <w:rPr>
          <w:rFonts w:ascii="Courier New" w:hAnsi="Courier New" w:cs="Courier New"/>
          <w:szCs w:val="20"/>
          <w:lang w:val="it-IT"/>
        </w:rPr>
        <w:t>no ip route-cache</w:t>
      </w:r>
    </w:p>
    <w:p w:rsidR="00987207" w:rsidRPr="002F2F2A" w:rsidRDefault="00987207">
      <w:pPr>
        <w:pStyle w:val="BodyText"/>
        <w:spacing w:after="0"/>
        <w:rPr>
          <w:rFonts w:ascii="Courier New" w:hAnsi="Courier New" w:cs="Courier New"/>
          <w:szCs w:val="20"/>
          <w:lang w:val="it-IT"/>
        </w:rPr>
      </w:pPr>
      <w:r w:rsidRPr="002F2F2A">
        <w:rPr>
          <w:rFonts w:ascii="Courier New" w:hAnsi="Courier New" w:cs="Courier New"/>
          <w:szCs w:val="20"/>
          <w:lang w:val="it-IT"/>
        </w:rPr>
        <w:t>!</w:t>
      </w:r>
    </w:p>
    <w:p w:rsidR="00987207" w:rsidRPr="002F2F2A" w:rsidRDefault="00987207">
      <w:pPr>
        <w:pStyle w:val="BodyText"/>
        <w:spacing w:after="0"/>
        <w:rPr>
          <w:rFonts w:ascii="Courier New" w:hAnsi="Courier New" w:cs="Courier New"/>
          <w:szCs w:val="20"/>
          <w:lang w:val="it-IT"/>
        </w:rPr>
      </w:pPr>
      <w:r w:rsidRPr="002F2F2A">
        <w:rPr>
          <w:rFonts w:ascii="Courier New" w:hAnsi="Courier New" w:cs="Courier New"/>
          <w:szCs w:val="20"/>
          <w:lang w:val="it-IT"/>
        </w:rPr>
        <w:t>interface Vlan99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lang w:val="it-IT"/>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172.17.99.12 255.255.255.0</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no shutdown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default-gateway 172.17.99.1</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http server</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line con 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logging synchronous</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0 4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5 15</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end</w:t>
      </w:r>
    </w:p>
    <w:p w:rsidR="00987207" w:rsidRDefault="00987207">
      <w:pPr>
        <w:pStyle w:val="BodyText"/>
        <w:spacing w:after="0"/>
        <w:rPr>
          <w:rFonts w:ascii="Courier New" w:hAnsi="Courier New" w:cs="Courier New"/>
          <w:szCs w:val="20"/>
        </w:rPr>
      </w:pPr>
    </w:p>
    <w:p w:rsidR="00A259CB" w:rsidRDefault="00A259CB">
      <w:pPr>
        <w:pStyle w:val="BodyText"/>
        <w:spacing w:after="0"/>
        <w:rPr>
          <w:rFonts w:ascii="Courier New" w:hAnsi="Courier New" w:cs="Courier New"/>
          <w:szCs w:val="20"/>
        </w:rPr>
      </w:pPr>
    </w:p>
    <w:p w:rsidR="00987207" w:rsidRPr="002F2F2A" w:rsidRDefault="00987207">
      <w:pPr>
        <w:pStyle w:val="BodyText"/>
        <w:spacing w:after="0"/>
        <w:rPr>
          <w:b/>
          <w:szCs w:val="22"/>
        </w:rPr>
      </w:pPr>
      <w:r w:rsidRPr="002F2F2A">
        <w:rPr>
          <w:b/>
          <w:szCs w:val="22"/>
        </w:rPr>
        <w:t xml:space="preserve">Switch 3 </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hostname S3</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enable secret class</w:t>
      </w:r>
    </w:p>
    <w:p w:rsidR="00987207" w:rsidRDefault="00987207">
      <w:pPr>
        <w:pStyle w:val="BodyText"/>
        <w:spacing w:after="0"/>
        <w:rPr>
          <w:rFonts w:ascii="Courier New" w:hAnsi="Courier New" w:cs="Courier New"/>
          <w:szCs w:val="20"/>
        </w:rPr>
      </w:pPr>
      <w:r w:rsidRPr="002F2F2A">
        <w:rPr>
          <w:rFonts w:ascii="Courier New" w:hAnsi="Courier New" w:cs="Courier New"/>
          <w:szCs w:val="20"/>
        </w:rPr>
        <w:lastRenderedPageBreak/>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no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domain lookup</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FastEthernet0/1</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FastEthernet0/2</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FastEthernet0/3</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FastEthernet0/4</w:t>
      </w:r>
    </w:p>
    <w:p w:rsidR="00987207" w:rsidRPr="002F2F2A" w:rsidRDefault="00987207">
      <w:pPr>
        <w:pStyle w:val="BodyText"/>
        <w:spacing w:after="0"/>
        <w:rPr>
          <w:rFonts w:ascii="Courier New" w:hAnsi="Courier New" w:cs="Courier New"/>
          <w:szCs w:val="20"/>
        </w:rPr>
      </w:pPr>
      <w:bookmarkStart w:id="35" w:name="OLE_LINK1"/>
      <w:r w:rsidRPr="002F2F2A">
        <w:rPr>
          <w:rFonts w:ascii="Courier New" w:hAnsi="Courier New" w:cs="Courier New"/>
          <w:szCs w:val="20"/>
        </w:rPr>
        <w:t xml:space="preserve"> 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bookmarkEnd w:id="35"/>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FastEthernet0/5</w:t>
      </w:r>
    </w:p>
    <w:p w:rsidR="001C0564" w:rsidRPr="002F2F2A" w:rsidRDefault="001C0564" w:rsidP="001C0564">
      <w:pPr>
        <w:pStyle w:val="BodyText"/>
        <w:spacing w:after="0"/>
        <w:rPr>
          <w:rFonts w:ascii="Courier New" w:hAnsi="Courier New" w:cs="Courier New"/>
          <w:szCs w:val="20"/>
        </w:rPr>
      </w:pPr>
      <w:r>
        <w:rPr>
          <w:rFonts w:ascii="Courier New" w:hAnsi="Courier New" w:cs="Courier New"/>
          <w:szCs w:val="20"/>
        </w:rPr>
        <w:t xml:space="preserve"> </w:t>
      </w:r>
      <w:r w:rsidRPr="002F2F2A">
        <w:rPr>
          <w:rFonts w:ascii="Courier New" w:hAnsi="Courier New" w:cs="Courier New"/>
          <w:szCs w:val="20"/>
        </w:rPr>
        <w:t xml:space="preserve">switchport trunk native </w:t>
      </w:r>
      <w:proofErr w:type="spellStart"/>
      <w:r w:rsidRPr="002F2F2A">
        <w:rPr>
          <w:rFonts w:ascii="Courier New" w:hAnsi="Courier New" w:cs="Courier New"/>
          <w:szCs w:val="20"/>
        </w:rPr>
        <w:t>vlan</w:t>
      </w:r>
      <w:proofErr w:type="spellEnd"/>
      <w:r w:rsidRPr="002F2F2A">
        <w:rPr>
          <w:rFonts w:ascii="Courier New" w:hAnsi="Courier New" w:cs="Courier New"/>
          <w:szCs w:val="20"/>
        </w:rPr>
        <w:t xml:space="preserve"> 99</w:t>
      </w:r>
    </w:p>
    <w:p w:rsidR="001C0564" w:rsidRPr="002F2F2A" w:rsidRDefault="001C0564" w:rsidP="001C0564">
      <w:pPr>
        <w:pStyle w:val="BodyText"/>
        <w:spacing w:after="0"/>
        <w:rPr>
          <w:rFonts w:ascii="Courier New" w:hAnsi="Courier New" w:cs="Courier New"/>
          <w:szCs w:val="20"/>
        </w:rPr>
      </w:pPr>
      <w:r w:rsidRPr="002F2F2A">
        <w:rPr>
          <w:rFonts w:ascii="Courier New" w:hAnsi="Courier New" w:cs="Courier New"/>
          <w:szCs w:val="20"/>
        </w:rPr>
        <w:t xml:space="preserve"> switchport mode trunk</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&lt;</w:t>
      </w:r>
      <w:r w:rsidRPr="002F2F2A">
        <w:rPr>
          <w:rFonts w:ascii="Courier New" w:hAnsi="Courier New" w:cs="Courier New"/>
          <w:szCs w:val="20"/>
        </w:rPr>
        <w:t xml:space="preserve">output omitted - </w:t>
      </w:r>
      <w:r>
        <w:rPr>
          <w:rFonts w:ascii="Courier New" w:hAnsi="Courier New" w:cs="Courier New"/>
          <w:szCs w:val="20"/>
        </w:rPr>
        <w:t>all remaining ports in shutdown&gt;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interface Vlan99</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w:t>
      </w: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address 172.17.99.13 255.255.255.0</w:t>
      </w:r>
    </w:p>
    <w:p w:rsidR="00987207" w:rsidRPr="002F2F2A" w:rsidRDefault="00987207">
      <w:pPr>
        <w:pStyle w:val="BodyText"/>
        <w:spacing w:after="0"/>
        <w:rPr>
          <w:rFonts w:ascii="Courier New" w:hAnsi="Courier New" w:cs="Courier New"/>
          <w:szCs w:val="20"/>
        </w:rPr>
      </w:pPr>
      <w:r>
        <w:rPr>
          <w:rFonts w:ascii="Courier New" w:hAnsi="Courier New" w:cs="Courier New"/>
          <w:szCs w:val="20"/>
        </w:rPr>
        <w:t xml:space="preserve"> no shutdown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default-gateway 172.17.99.1</w:t>
      </w:r>
    </w:p>
    <w:p w:rsidR="00987207" w:rsidRPr="002F2F2A" w:rsidRDefault="00987207">
      <w:pPr>
        <w:pStyle w:val="BodyText"/>
        <w:spacing w:after="0"/>
        <w:rPr>
          <w:rFonts w:ascii="Courier New" w:hAnsi="Courier New" w:cs="Courier New"/>
          <w:szCs w:val="20"/>
        </w:rPr>
      </w:pPr>
      <w:proofErr w:type="spellStart"/>
      <w:r w:rsidRPr="002F2F2A">
        <w:rPr>
          <w:rFonts w:ascii="Courier New" w:hAnsi="Courier New" w:cs="Courier New"/>
          <w:szCs w:val="20"/>
        </w:rPr>
        <w:t>ip</w:t>
      </w:r>
      <w:proofErr w:type="spellEnd"/>
      <w:r w:rsidRPr="002F2F2A">
        <w:rPr>
          <w:rFonts w:ascii="Courier New" w:hAnsi="Courier New" w:cs="Courier New"/>
          <w:szCs w:val="20"/>
        </w:rPr>
        <w:t xml:space="preserve"> http server</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control-plane</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line con 0</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0 4</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line </w:t>
      </w:r>
      <w:proofErr w:type="spellStart"/>
      <w:r w:rsidRPr="002F2F2A">
        <w:rPr>
          <w:rFonts w:ascii="Courier New" w:hAnsi="Courier New" w:cs="Courier New"/>
          <w:szCs w:val="20"/>
        </w:rPr>
        <w:t>vty</w:t>
      </w:r>
      <w:proofErr w:type="spellEnd"/>
      <w:r w:rsidRPr="002F2F2A">
        <w:rPr>
          <w:rFonts w:ascii="Courier New" w:hAnsi="Courier New" w:cs="Courier New"/>
          <w:szCs w:val="20"/>
        </w:rPr>
        <w:t xml:space="preserve"> 5 15</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password cisco</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 xml:space="preserve"> login</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w:t>
      </w:r>
    </w:p>
    <w:p w:rsidR="00987207" w:rsidRPr="002F2F2A" w:rsidRDefault="00987207">
      <w:pPr>
        <w:pStyle w:val="BodyText"/>
        <w:spacing w:after="0"/>
        <w:rPr>
          <w:rFonts w:ascii="Courier New" w:hAnsi="Courier New" w:cs="Courier New"/>
          <w:szCs w:val="20"/>
        </w:rPr>
      </w:pPr>
      <w:r w:rsidRPr="002F2F2A">
        <w:rPr>
          <w:rFonts w:ascii="Courier New" w:hAnsi="Courier New" w:cs="Courier New"/>
          <w:szCs w:val="20"/>
        </w:rPr>
        <w:t>end</w:t>
      </w:r>
    </w:p>
    <w:p w:rsidR="00987207" w:rsidRPr="002F2F2A" w:rsidRDefault="00987207">
      <w:pPr>
        <w:pStyle w:val="BodyText"/>
        <w:spacing w:after="0"/>
        <w:rPr>
          <w:rFonts w:ascii="Courier New" w:hAnsi="Courier New" w:cs="Courier New"/>
          <w:b/>
          <w:szCs w:val="20"/>
        </w:rPr>
      </w:pPr>
    </w:p>
    <w:sectPr w:rsidR="00987207" w:rsidRPr="002F2F2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14A" w:rsidRDefault="0045014A">
      <w:r>
        <w:separator/>
      </w:r>
    </w:p>
  </w:endnote>
  <w:endnote w:type="continuationSeparator" w:id="0">
    <w:p w:rsidR="0045014A" w:rsidRDefault="0045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89" w:rsidRDefault="0043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CB" w:rsidRPr="00975216" w:rsidRDefault="00A259CB">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AB7C9F">
      <w:rPr>
        <w:rFonts w:ascii="Arial" w:hAnsi="Arial" w:cs="Arial"/>
        <w:noProof/>
        <w:sz w:val="14"/>
        <w:szCs w:val="14"/>
      </w:rPr>
      <w:t>2</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AB7C9F">
      <w:rPr>
        <w:rFonts w:ascii="Arial" w:hAnsi="Arial" w:cs="Arial"/>
        <w:noProof/>
        <w:sz w:val="14"/>
        <w:szCs w:val="14"/>
      </w:rPr>
      <w:t>14</w:t>
    </w:r>
    <w:r w:rsidRPr="00246654">
      <w:rPr>
        <w:rFonts w:ascii="Arial" w:hAnsi="Arial" w:cs="Arial"/>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CB" w:rsidRPr="00975216" w:rsidRDefault="00A259CB">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AB7C9F">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AB7C9F">
      <w:rPr>
        <w:rFonts w:ascii="Arial" w:hAnsi="Arial" w:cs="Arial"/>
        <w:noProof/>
        <w:sz w:val="14"/>
        <w:szCs w:val="14"/>
      </w:rPr>
      <w:t>14</w:t>
    </w:r>
    <w:r w:rsidRPr="0024665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14A" w:rsidRDefault="0045014A">
      <w:r>
        <w:separator/>
      </w:r>
    </w:p>
  </w:footnote>
  <w:footnote w:type="continuationSeparator" w:id="0">
    <w:p w:rsidR="0045014A" w:rsidRDefault="00450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89" w:rsidRDefault="00434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CB" w:rsidRPr="005F2AA4" w:rsidRDefault="00A259CB">
    <w:pPr>
      <w:pStyle w:val="Header"/>
      <w:rPr>
        <w:rFonts w:ascii="Arial" w:hAnsi="Arial" w:cs="Arial"/>
        <w:sz w:val="16"/>
        <w:szCs w:val="16"/>
      </w:rPr>
    </w:pPr>
    <w:r>
      <w:rPr>
        <w:rFonts w:ascii="Arial" w:hAnsi="Arial" w:cs="Arial"/>
        <w:sz w:val="16"/>
        <w:szCs w:val="16"/>
      </w:rPr>
      <w:t>CCNA Exploration</w:t>
    </w:r>
  </w:p>
  <w:p w:rsidR="00A259CB" w:rsidRPr="005F2AA4" w:rsidRDefault="00A259CB">
    <w:pPr>
      <w:pStyle w:val="Header"/>
      <w:rPr>
        <w:rFonts w:ascii="Arial" w:hAnsi="Arial" w:cs="Arial"/>
        <w:sz w:val="16"/>
        <w:szCs w:val="16"/>
      </w:rPr>
    </w:pPr>
    <w:r>
      <w:rPr>
        <w:rFonts w:ascii="Arial" w:hAnsi="Arial" w:cs="Arial"/>
        <w:sz w:val="16"/>
        <w:szCs w:val="16"/>
      </w:rPr>
      <w:t xml:space="preserve">LAN Switching and Wireless: </w:t>
    </w:r>
    <w:r w:rsidRPr="00434589">
      <w:rPr>
        <w:rFonts w:ascii="Arial" w:hAnsi="Arial" w:cs="Arial"/>
        <w:sz w:val="16"/>
        <w:szCs w:val="16"/>
      </w:rPr>
      <w:t>Inter-VLAN Routing</w:t>
    </w:r>
    <w:r>
      <w:rPr>
        <w:rFonts w:ascii="Arial" w:hAnsi="Arial" w:cs="Arial"/>
        <w:sz w:val="16"/>
        <w:szCs w:val="16"/>
      </w:rPr>
      <w:tab/>
    </w:r>
    <w:r>
      <w:rPr>
        <w:rFonts w:ascii="Arial" w:hAnsi="Arial" w:cs="Arial"/>
        <w:sz w:val="16"/>
        <w:szCs w:val="16"/>
      </w:rPr>
      <w:tab/>
      <w:t>Lab 6.4.1: Basic Inter-VLAN Routing</w:t>
    </w:r>
  </w:p>
  <w:p w:rsidR="00A259CB" w:rsidRPr="005F2AA4" w:rsidRDefault="00AB7C9F">
    <w:pPr>
      <w:pStyle w:val="Header"/>
      <w:tabs>
        <w:tab w:val="clear" w:pos="4320"/>
        <w:tab w:val="clear" w:pos="8640"/>
        <w:tab w:val="left" w:pos="3923"/>
        <w:tab w:val="left" w:pos="7485"/>
      </w:tabs>
      <w:rPr>
        <w:rFonts w:ascii="Arial" w:hAnsi="Arial" w:cs="Arial"/>
      </w:rPr>
    </w:pPr>
    <w:r w:rsidRPr="005F2AA4">
      <w:rPr>
        <w:rFonts w:ascii="Arial" w:hAnsi="Arial" w:cs="Arial"/>
        <w:noProof/>
        <w:lang w:val="en-IE" w:eastAsia="en-IE"/>
      </w:rPr>
      <mc:AlternateContent>
        <mc:Choice Requires="wps">
          <w:drawing>
            <wp:anchor distT="0" distB="0" distL="114300" distR="114300" simplePos="0" relativeHeight="251658752" behindDoc="0" locked="1" layoutInCell="1" allowOverlap="1">
              <wp:simplePos x="0" y="0"/>
              <wp:positionH relativeFrom="column">
                <wp:posOffset>-30480</wp:posOffset>
              </wp:positionH>
              <wp:positionV relativeFrom="paragraph">
                <wp:posOffset>28575</wp:posOffset>
              </wp:positionV>
              <wp:extent cx="5876925" cy="0"/>
              <wp:effectExtent l="17145" t="14605" r="11430"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6B784"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25pt" to="460.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2UuFAIAACkEAAAOAAAAZHJzL2Uyb0RvYy54bWysU8GO2jAQvVfqP1i+QxIaW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" strokecolor="#006682" strokeweight="1.5pt">
              <w10:anchorlock/>
            </v:line>
          </w:pict>
        </mc:Fallback>
      </mc:AlternateContent>
    </w:r>
    <w:r w:rsidR="00A259CB">
      <w:rPr>
        <w:rFonts w:ascii="Arial" w:hAnsi="Arial" w:cs="Arial"/>
      </w:rPr>
      <w:tab/>
    </w:r>
    <w:r w:rsidR="00A259CB">
      <w:rPr>
        <w:rFonts w:ascii="Arial" w:hAnsi="Arial" w:cs="Arial"/>
      </w:rPr>
      <w:tab/>
    </w:r>
  </w:p>
  <w:p w:rsidR="00A259CB" w:rsidRDefault="00A259CB">
    <w:pPr>
      <w:pStyle w:val="Header"/>
      <w:tabs>
        <w:tab w:val="clear" w:pos="4320"/>
        <w:tab w:val="clear" w:pos="8640"/>
        <w:tab w:val="left" w:pos="4395"/>
        <w:tab w:val="left" w:pos="4710"/>
        <w:tab w:val="left" w:pos="6675"/>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CB" w:rsidRDefault="00AB7C9F">
    <w:pPr>
      <w:pStyle w:val="Header"/>
      <w:ind w:left="-216"/>
    </w:pPr>
    <w:r>
      <w:rPr>
        <w:noProof/>
        <w:lang w:val="en-IE" w:eastAsia="en-IE"/>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7315200" cy="542925"/>
          <wp:effectExtent l="0" t="0" r="0" b="0"/>
          <wp:wrapSquare wrapText="bothSides"/>
          <wp:docPr id="4" name="Picture 4"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2_TopBand_Ar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56704" behindDoc="0" locked="0" layoutInCell="1" allowOverlap="1">
          <wp:simplePos x="0" y="0"/>
          <wp:positionH relativeFrom="column">
            <wp:posOffset>4465320</wp:posOffset>
          </wp:positionH>
          <wp:positionV relativeFrom="paragraph">
            <wp:posOffset>495300</wp:posOffset>
          </wp:positionV>
          <wp:extent cx="2133600" cy="304800"/>
          <wp:effectExtent l="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FD8426"/>
    <w:multiLevelType w:val="hybridMultilevel"/>
    <w:tmpl w:val="A01E75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894033"/>
    <w:multiLevelType w:val="hybridMultilevel"/>
    <w:tmpl w:val="34004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B2BC7"/>
    <w:multiLevelType w:val="hybridMultilevel"/>
    <w:tmpl w:val="6598F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133E1"/>
    <w:multiLevelType w:val="hybridMultilevel"/>
    <w:tmpl w:val="3DC646D2"/>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6D719F2"/>
    <w:multiLevelType w:val="hybridMultilevel"/>
    <w:tmpl w:val="2A9E6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FC4C77"/>
    <w:multiLevelType w:val="hybridMultilevel"/>
    <w:tmpl w:val="8EFAA5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D15C46"/>
    <w:multiLevelType w:val="hybridMultilevel"/>
    <w:tmpl w:val="50949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E16D0"/>
    <w:multiLevelType w:val="hybridMultilevel"/>
    <w:tmpl w:val="586241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186B87"/>
    <w:multiLevelType w:val="hybridMultilevel"/>
    <w:tmpl w:val="D83AA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0A626B"/>
    <w:multiLevelType w:val="multilevel"/>
    <w:tmpl w:val="493286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86F774E"/>
    <w:multiLevelType w:val="hybridMultilevel"/>
    <w:tmpl w:val="7018C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E91A60"/>
    <w:multiLevelType w:val="hybridMultilevel"/>
    <w:tmpl w:val="493286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C27932"/>
    <w:multiLevelType w:val="hybridMultilevel"/>
    <w:tmpl w:val="86BC5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157EA7"/>
    <w:multiLevelType w:val="hybridMultilevel"/>
    <w:tmpl w:val="427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E62679"/>
    <w:multiLevelType w:val="hybridMultilevel"/>
    <w:tmpl w:val="469EAAEA"/>
    <w:lvl w:ilvl="0" w:tplc="D8A6F4C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3A6357"/>
    <w:multiLevelType w:val="hybridMultilevel"/>
    <w:tmpl w:val="99EA2E9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62DB5"/>
    <w:multiLevelType w:val="hybridMultilevel"/>
    <w:tmpl w:val="8BDE6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B0477E"/>
    <w:multiLevelType w:val="hybridMultilevel"/>
    <w:tmpl w:val="CFAC98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96A09D"/>
    <w:multiLevelType w:val="hybridMultilevel"/>
    <w:tmpl w:val="CF503F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197AB3"/>
    <w:multiLevelType w:val="hybridMultilevel"/>
    <w:tmpl w:val="1124E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EBA9B8"/>
    <w:multiLevelType w:val="hybridMultilevel"/>
    <w:tmpl w:val="73FEEF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D804393"/>
    <w:multiLevelType w:val="hybridMultilevel"/>
    <w:tmpl w:val="596625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1D00B3"/>
    <w:multiLevelType w:val="hybridMultilevel"/>
    <w:tmpl w:val="9984C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DA5EE1"/>
    <w:multiLevelType w:val="hybridMultilevel"/>
    <w:tmpl w:val="39BAD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4C1BB4"/>
    <w:multiLevelType w:val="multilevel"/>
    <w:tmpl w:val="586241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B903228"/>
    <w:multiLevelType w:val="hybridMultilevel"/>
    <w:tmpl w:val="AE6C1306"/>
    <w:lvl w:ilvl="0" w:tplc="C2782C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AF56BE"/>
    <w:multiLevelType w:val="hybridMultilevel"/>
    <w:tmpl w:val="EB3AA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745841"/>
    <w:multiLevelType w:val="multilevel"/>
    <w:tmpl w:val="469EAAE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C712E"/>
    <w:multiLevelType w:val="hybridMultilevel"/>
    <w:tmpl w:val="7B8E6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7B4391"/>
    <w:multiLevelType w:val="hybridMultilevel"/>
    <w:tmpl w:val="9E4EC49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903F5F"/>
    <w:multiLevelType w:val="hybridMultilevel"/>
    <w:tmpl w:val="AD448FAA"/>
    <w:lvl w:ilvl="0" w:tplc="04090007">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729814AD"/>
    <w:multiLevelType w:val="hybridMultilevel"/>
    <w:tmpl w:val="AA32C4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716B86"/>
    <w:multiLevelType w:val="hybridMultilevel"/>
    <w:tmpl w:val="A02EA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2"/>
  </w:num>
  <w:num w:numId="3">
    <w:abstractNumId w:val="26"/>
  </w:num>
  <w:num w:numId="4">
    <w:abstractNumId w:val="6"/>
  </w:num>
  <w:num w:numId="5">
    <w:abstractNumId w:val="34"/>
  </w:num>
  <w:num w:numId="6">
    <w:abstractNumId w:val="14"/>
  </w:num>
  <w:num w:numId="7">
    <w:abstractNumId w:val="12"/>
  </w:num>
  <w:num w:numId="8">
    <w:abstractNumId w:val="24"/>
  </w:num>
  <w:num w:numId="9">
    <w:abstractNumId w:val="29"/>
  </w:num>
  <w:num w:numId="10">
    <w:abstractNumId w:val="10"/>
  </w:num>
  <w:num w:numId="11">
    <w:abstractNumId w:val="27"/>
  </w:num>
  <w:num w:numId="12">
    <w:abstractNumId w:val="36"/>
  </w:num>
  <w:num w:numId="13">
    <w:abstractNumId w:val="4"/>
  </w:num>
  <w:num w:numId="14">
    <w:abstractNumId w:val="25"/>
  </w:num>
  <w:num w:numId="15">
    <w:abstractNumId w:val="3"/>
  </w:num>
  <w:num w:numId="16">
    <w:abstractNumId w:val="9"/>
  </w:num>
  <w:num w:numId="17">
    <w:abstractNumId w:val="1"/>
  </w:num>
  <w:num w:numId="18">
    <w:abstractNumId w:val="15"/>
  </w:num>
  <w:num w:numId="19">
    <w:abstractNumId w:val="8"/>
  </w:num>
  <w:num w:numId="20">
    <w:abstractNumId w:val="7"/>
  </w:num>
  <w:num w:numId="21">
    <w:abstractNumId w:val="35"/>
  </w:num>
  <w:num w:numId="22">
    <w:abstractNumId w:val="19"/>
  </w:num>
  <w:num w:numId="23">
    <w:abstractNumId w:val="33"/>
  </w:num>
  <w:num w:numId="24">
    <w:abstractNumId w:val="5"/>
  </w:num>
  <w:num w:numId="25">
    <w:abstractNumId w:val="18"/>
  </w:num>
  <w:num w:numId="26">
    <w:abstractNumId w:val="20"/>
  </w:num>
  <w:num w:numId="27">
    <w:abstractNumId w:val="28"/>
  </w:num>
  <w:num w:numId="28">
    <w:abstractNumId w:val="11"/>
  </w:num>
  <w:num w:numId="29">
    <w:abstractNumId w:val="17"/>
  </w:num>
  <w:num w:numId="30">
    <w:abstractNumId w:val="30"/>
  </w:num>
  <w:num w:numId="31">
    <w:abstractNumId w:val="2"/>
  </w:num>
  <w:num w:numId="32">
    <w:abstractNumId w:val="21"/>
  </w:num>
  <w:num w:numId="33">
    <w:abstractNumId w:val="0"/>
  </w:num>
  <w:num w:numId="34">
    <w:abstractNumId w:val="23"/>
  </w:num>
  <w:num w:numId="35">
    <w:abstractNumId w:val="13"/>
  </w:num>
  <w:num w:numId="36">
    <w:abstractNumId w:val="31"/>
  </w:num>
  <w:num w:numId="3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y Etherington">
    <w15:presenceInfo w15:providerId="Windows Live" w15:userId="12361c0bd7c81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EA8"/>
    <w:rsid w:val="00010241"/>
    <w:rsid w:val="000174E3"/>
    <w:rsid w:val="0014784C"/>
    <w:rsid w:val="00170439"/>
    <w:rsid w:val="001C0564"/>
    <w:rsid w:val="00295C1A"/>
    <w:rsid w:val="00375242"/>
    <w:rsid w:val="00376D45"/>
    <w:rsid w:val="003A32B7"/>
    <w:rsid w:val="00434589"/>
    <w:rsid w:val="0045014A"/>
    <w:rsid w:val="00470CA3"/>
    <w:rsid w:val="00554D28"/>
    <w:rsid w:val="005A0859"/>
    <w:rsid w:val="00654445"/>
    <w:rsid w:val="006B5D08"/>
    <w:rsid w:val="007232CF"/>
    <w:rsid w:val="007A5EA8"/>
    <w:rsid w:val="007A7320"/>
    <w:rsid w:val="007F47A3"/>
    <w:rsid w:val="00864D4F"/>
    <w:rsid w:val="00962632"/>
    <w:rsid w:val="00987207"/>
    <w:rsid w:val="00A2159C"/>
    <w:rsid w:val="00A259CB"/>
    <w:rsid w:val="00AB7C9F"/>
    <w:rsid w:val="00C100BB"/>
    <w:rsid w:val="00DF4416"/>
    <w:rsid w:val="00E43858"/>
    <w:rsid w:val="00E507C2"/>
    <w:rsid w:val="00F4295B"/>
    <w:rsid w:val="00F77657"/>
    <w:rsid w:val="00FD589A"/>
    <w:rsid w:val="00FE3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36A2B787"/>
  <w15:chartTrackingRefBased/>
  <w15:docId w15:val="{6745A2C4-9669-4E0F-A8D0-4FDF1237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SimSun"/>
      <w:sz w:val="24"/>
      <w:szCs w:val="24"/>
      <w:lang w:val="en-US" w:eastAsia="zh-CN"/>
    </w:rPr>
  </w:style>
  <w:style w:type="paragraph" w:styleId="Heading1">
    <w:name w:val="heading 1"/>
    <w:basedOn w:val="Normal"/>
    <w:next w:val="Normal"/>
    <w:qFormat/>
    <w:pPr>
      <w:keepNext/>
      <w:spacing w:before="240" w:after="360"/>
      <w:ind w:left="-144"/>
      <w:outlineLvl w:val="0"/>
    </w:pPr>
    <w:rPr>
      <w:rFonts w:ascii="Arial" w:hAnsi="Arial" w:cs="Arial"/>
      <w:b/>
      <w:bCs/>
      <w:kern w:val="32"/>
      <w:sz w:val="28"/>
      <w:szCs w:val="28"/>
    </w:rPr>
  </w:style>
  <w:style w:type="paragraph" w:styleId="Heading2">
    <w:name w:val="heading 2"/>
    <w:basedOn w:val="Normal"/>
    <w:qFormat/>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pPr>
      <w:keepNext/>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120"/>
    </w:pPr>
    <w:rPr>
      <w:rFonts w:ascii="Arial" w:eastAsia="Times New Roman" w:hAnsi="Arial" w:cs="Arial"/>
      <w:sz w:val="20"/>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content">
    <w:name w:val="content"/>
    <w:basedOn w:val="DefaultParagraphFont"/>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4"/>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styleId="Caption">
    <w:name w:val="caption"/>
    <w:basedOn w:val="Normal"/>
    <w:next w:val="Normal"/>
    <w:qFormat/>
    <w:rPr>
      <w:b/>
      <w:bCs/>
      <w:sz w:val="20"/>
      <w:szCs w:val="20"/>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link w:val="TaskChar"/>
    <w:pPr>
      <w:keepNext/>
      <w:spacing w:before="360" w:after="120"/>
      <w:ind w:left="-144"/>
    </w:pPr>
    <w:rPr>
      <w:rFonts w:ascii="Arial" w:hAnsi="Arial" w:cs="Arial"/>
      <w:b/>
      <w:sz w:val="22"/>
      <w:szCs w:val="22"/>
    </w:rPr>
  </w:style>
  <w:style w:type="character" w:styleId="PageNumber">
    <w:name w:val="page number"/>
    <w:basedOn w:val="DefaultParagraphFont"/>
  </w:style>
  <w:style w:type="character" w:customStyle="1" w:styleId="BodyTextChar">
    <w:name w:val="Body Text Char"/>
    <w:basedOn w:val="DefaultParagraphFont"/>
    <w:link w:val="BodyText"/>
    <w:rPr>
      <w:rFonts w:ascii="Arial" w:hAnsi="Arial" w:cs="Arial"/>
      <w:szCs w:val="24"/>
      <w:lang w:val="en-US" w:eastAsia="en-US" w:bidi="ar-SA"/>
    </w:rPr>
  </w:style>
  <w:style w:type="character" w:customStyle="1" w:styleId="TaskChar">
    <w:name w:val="Task Char"/>
    <w:basedOn w:val="DefaultParagraphFont"/>
    <w:link w:val="Task"/>
    <w:rPr>
      <w:rFonts w:ascii="Arial" w:eastAsia="SimSun" w:hAnsi="Arial" w:cs="Arial"/>
      <w:b/>
      <w:sz w:val="22"/>
      <w:szCs w:val="22"/>
      <w:lang w:val="en-US" w:eastAsia="zh-CN" w:bidi="ar-SA"/>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Harry Etherington</cp:lastModifiedBy>
  <cp:revision>7</cp:revision>
  <cp:lastPrinted>2007-05-29T14:32:00Z</cp:lastPrinted>
  <dcterms:created xsi:type="dcterms:W3CDTF">2019-04-17T14:44:00Z</dcterms:created>
  <dcterms:modified xsi:type="dcterms:W3CDTF">2019-04-17T14:53:00Z</dcterms:modified>
</cp:coreProperties>
</file>